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EDA1B" w14:textId="77777777" w:rsidR="00F95EB1" w:rsidRDefault="00F95EB1" w:rsidP="00761003">
      <w:pPr>
        <w:pStyle w:val="Heading4"/>
        <w:jc w:val="both"/>
        <w:rPr>
          <w:rFonts w:ascii="Times New Roman" w:hAnsi="Times New Roman"/>
          <w:i w:val="0"/>
          <w:iCs/>
          <w:sz w:val="22"/>
          <w:szCs w:val="22"/>
        </w:rPr>
      </w:pPr>
      <w:bookmarkStart w:id="0" w:name="_Toc499653464"/>
      <w:r w:rsidRPr="008F4990">
        <w:rPr>
          <w:rFonts w:ascii="Times New Roman" w:hAnsi="Times New Roman"/>
          <w:i w:val="0"/>
          <w:iCs/>
          <w:sz w:val="22"/>
          <w:szCs w:val="22"/>
        </w:rPr>
        <w:t>Chilkat Lake Sockeye Salmon</w:t>
      </w:r>
      <w:bookmarkEnd w:id="0"/>
    </w:p>
    <w:p w14:paraId="3E196FE2" w14:textId="7CEFACC2" w:rsidR="00972925" w:rsidRPr="00972925" w:rsidRDefault="00972925" w:rsidP="008C0079">
      <w:pPr>
        <w:tabs>
          <w:tab w:val="left" w:pos="7400"/>
          <w:tab w:val="right" w:pos="9360"/>
        </w:tabs>
        <w:pPrChange w:id="1" w:author="Miller, Sara E (DFG)" w:date="2023-04-17T11:34:00Z">
          <w:pPr/>
        </w:pPrChange>
      </w:pPr>
      <w:r>
        <w:t>Sara Miller, Steve Heinl</w:t>
      </w:r>
      <w:ins w:id="2" w:author="Miller, Sara E (DFG)" w:date="2023-04-17T11:34:00Z">
        <w:r w:rsidR="008C0079">
          <w:tab/>
        </w:r>
        <w:r w:rsidR="008C0079">
          <w:tab/>
        </w:r>
      </w:ins>
    </w:p>
    <w:p w14:paraId="56C1FCD2" w14:textId="5AD51341" w:rsidR="00F95EB1" w:rsidRPr="008F4990" w:rsidRDefault="00F95EB1" w:rsidP="00F95EB1">
      <w:pPr>
        <w:rPr>
          <w:sz w:val="22"/>
          <w:szCs w:val="22"/>
        </w:rPr>
      </w:pPr>
      <w:commentRangeStart w:id="3"/>
      <w:r w:rsidRPr="008F4990">
        <w:rPr>
          <w:sz w:val="22"/>
          <w:szCs w:val="22"/>
        </w:rPr>
        <w:t xml:space="preserve">Chilkat Lake, located approximately </w:t>
      </w:r>
      <w:commentRangeEnd w:id="3"/>
      <w:r w:rsidR="00CB4866">
        <w:rPr>
          <w:rStyle w:val="CommentReference"/>
        </w:rPr>
        <w:commentReference w:id="3"/>
      </w:r>
      <w:r w:rsidRPr="008F4990">
        <w:rPr>
          <w:sz w:val="22"/>
          <w:szCs w:val="22"/>
        </w:rPr>
        <w:t xml:space="preserve">44 river km upstream from the city of Haines, supports one of the largest runs of sockeye salmon in Southeast Alaska. Chilkat Lake sockeye salmon are primarily harvested </w:t>
      </w:r>
      <w:r w:rsidRPr="002913BF">
        <w:rPr>
          <w:sz w:val="22"/>
          <w:szCs w:val="22"/>
        </w:rPr>
        <w:t xml:space="preserve">in the District 15 commercial drift gillnet fishery in northern Lynn Canal. Smaller but unknown portions of the Chilkat run are harvested in the commercial purse seine fisheries that target pink salmon in Icy and northern Chatham straits (Ingledue 1989; Gilk-Baumer et al. 2015) and in subsistence fisheries in Chilkat Inlet and in the Chilkat River. </w:t>
      </w:r>
      <w:commentRangeStart w:id="4"/>
      <w:ins w:id="5" w:author="Heinl, Steve (DFG)" w:date="2023-04-17T08:37:00Z">
        <w:r w:rsidR="00BF3DC3" w:rsidRPr="00BF3DC3">
          <w:rPr>
            <w:sz w:val="22"/>
            <w:szCs w:val="22"/>
          </w:rPr>
          <w:t xml:space="preserve">Stock composition of the sockeye salmon harvest in the mixed stock District 15 commercial drift gillnet fishery was estimated using scale pattern analysis through 2016 </w:t>
        </w:r>
      </w:ins>
      <w:ins w:id="6" w:author="Heinl, Steve (DFG)" w:date="2023-04-17T08:38:00Z">
        <w:r w:rsidR="00BF3DC3">
          <w:rPr>
            <w:sz w:val="22"/>
            <w:szCs w:val="22"/>
          </w:rPr>
          <w:t xml:space="preserve">(McPherson 1990) </w:t>
        </w:r>
      </w:ins>
      <w:ins w:id="7" w:author="Heinl, Steve (DFG)" w:date="2023-04-17T08:37:00Z">
        <w:r w:rsidR="00BF3DC3" w:rsidRPr="00BF3DC3">
          <w:rPr>
            <w:sz w:val="22"/>
            <w:szCs w:val="22"/>
          </w:rPr>
          <w:t>and genetic stock identification since 2017 (Bednarski et al. 2017</w:t>
        </w:r>
      </w:ins>
      <w:ins w:id="8" w:author="Heinl, Steve (DFG)" w:date="2023-04-17T08:38:00Z">
        <w:r w:rsidR="00BF3DC3">
          <w:rPr>
            <w:sz w:val="22"/>
            <w:szCs w:val="22"/>
          </w:rPr>
          <w:t>; Ransbury et al. 2021</w:t>
        </w:r>
      </w:ins>
      <w:ins w:id="9" w:author="Heinl, Steve (DFG)" w:date="2023-04-17T08:37:00Z">
        <w:r w:rsidR="00BF3DC3" w:rsidRPr="00BF3DC3">
          <w:rPr>
            <w:sz w:val="22"/>
            <w:szCs w:val="22"/>
          </w:rPr>
          <w:t>).</w:t>
        </w:r>
      </w:ins>
      <w:del w:id="10" w:author="Heinl, Steve (DFG)" w:date="2023-04-17T08:38:00Z">
        <w:r w:rsidR="00CB4866" w:rsidRPr="002913BF" w:rsidDel="00BF3DC3">
          <w:rPr>
            <w:sz w:val="22"/>
            <w:szCs w:val="22"/>
          </w:rPr>
          <w:delText>Scale</w:delText>
        </w:r>
        <w:r w:rsidRPr="002913BF" w:rsidDel="00BF3DC3">
          <w:rPr>
            <w:sz w:val="22"/>
            <w:szCs w:val="22"/>
          </w:rPr>
          <w:delText xml:space="preserve"> pattern analysis has been used to apportion District 15 commercial harvests of sockeye salmon bound for Chilkat Lake and other systems in the area (McPherson 1990).</w:delText>
        </w:r>
      </w:del>
      <w:commentRangeEnd w:id="4"/>
      <w:r w:rsidR="00990D59">
        <w:rPr>
          <w:rStyle w:val="CommentReference"/>
        </w:rPr>
        <w:commentReference w:id="4"/>
      </w:r>
      <w:r w:rsidRPr="002913BF">
        <w:rPr>
          <w:sz w:val="22"/>
          <w:szCs w:val="22"/>
        </w:rPr>
        <w:t xml:space="preserve"> Chilkat Lake sockeye salmon escapements have been estimated through weir counts (1967–1993), weir counts with concurrent mark–recapture estimates (1994 and 1995, 1999–2007), mark–recapture estimates only (1996–1998), Dual-frequency Identification Sonar (DIDSON) counts with concurrent mark–recapture estimates (2008–20</w:t>
      </w:r>
      <w:r w:rsidR="003627AA" w:rsidRPr="002913BF">
        <w:rPr>
          <w:sz w:val="22"/>
          <w:szCs w:val="22"/>
        </w:rPr>
        <w:t>16</w:t>
      </w:r>
      <w:r w:rsidRPr="002913BF">
        <w:rPr>
          <w:sz w:val="22"/>
          <w:szCs w:val="22"/>
        </w:rPr>
        <w:t>)</w:t>
      </w:r>
      <w:r w:rsidR="003627AA" w:rsidRPr="002913BF">
        <w:rPr>
          <w:sz w:val="22"/>
          <w:szCs w:val="22"/>
        </w:rPr>
        <w:t>, and DIDSON counts only from 2017 on</w:t>
      </w:r>
      <w:r w:rsidR="00BA544F" w:rsidRPr="002913BF">
        <w:rPr>
          <w:sz w:val="22"/>
          <w:szCs w:val="22"/>
        </w:rPr>
        <w:t xml:space="preserve"> </w:t>
      </w:r>
      <w:r w:rsidRPr="002913BF">
        <w:rPr>
          <w:sz w:val="22"/>
          <w:szCs w:val="22"/>
        </w:rPr>
        <w:t>(Eggers et al. 2010; Sogge and Bachman 2014</w:t>
      </w:r>
      <w:r w:rsidR="00761003" w:rsidRPr="002913BF">
        <w:rPr>
          <w:sz w:val="22"/>
          <w:szCs w:val="22"/>
        </w:rPr>
        <w:t>;</w:t>
      </w:r>
      <w:r w:rsidR="00F80D5C" w:rsidRPr="002913BF">
        <w:rPr>
          <w:sz w:val="22"/>
          <w:szCs w:val="22"/>
        </w:rPr>
        <w:t xml:space="preserve"> </w:t>
      </w:r>
      <w:r w:rsidR="00BA544F" w:rsidRPr="002913BF">
        <w:rPr>
          <w:sz w:val="22"/>
          <w:szCs w:val="22"/>
        </w:rPr>
        <w:t xml:space="preserve">Bednarski et al. </w:t>
      </w:r>
      <w:r w:rsidR="00BA544F" w:rsidRPr="002913BF">
        <w:rPr>
          <w:iCs/>
          <w:sz w:val="22"/>
          <w:szCs w:val="22"/>
        </w:rPr>
        <w:t xml:space="preserve">2017; </w:t>
      </w:r>
      <w:r w:rsidR="00F80D5C" w:rsidRPr="002913BF">
        <w:rPr>
          <w:sz w:val="22"/>
          <w:szCs w:val="22"/>
        </w:rPr>
        <w:t xml:space="preserve">Zeiser et al. 2020; </w:t>
      </w:r>
      <w:r w:rsidR="00761003" w:rsidRPr="002913BF">
        <w:rPr>
          <w:sz w:val="22"/>
          <w:szCs w:val="22"/>
        </w:rPr>
        <w:t>Ransbury et al. 2021</w:t>
      </w:r>
      <w:r w:rsidRPr="002913BF">
        <w:rPr>
          <w:sz w:val="22"/>
          <w:szCs w:val="22"/>
        </w:rPr>
        <w:t>). Visual weir counts provided minimum estimates of escapement due to flow reversals, turbid water, and frequent lowering of a boat gate in the middle of the weir, all of which potentially allowed fish to pass undetected. Conversely, mark–recapture estimates may be greatly inflated, but may provide an index of escapement (Bednar</w:t>
      </w:r>
      <w:r w:rsidR="00761003" w:rsidRPr="002913BF">
        <w:rPr>
          <w:sz w:val="22"/>
          <w:szCs w:val="22"/>
        </w:rPr>
        <w:t>ski</w:t>
      </w:r>
      <w:r w:rsidRPr="002913BF">
        <w:rPr>
          <w:sz w:val="22"/>
          <w:szCs w:val="22"/>
        </w:rPr>
        <w:t xml:space="preserve"> et al. </w:t>
      </w:r>
      <w:r w:rsidR="00761003" w:rsidRPr="002913BF">
        <w:rPr>
          <w:iCs/>
          <w:sz w:val="22"/>
          <w:szCs w:val="22"/>
        </w:rPr>
        <w:t>2017</w:t>
      </w:r>
      <w:r w:rsidRPr="002913BF">
        <w:rPr>
          <w:sz w:val="22"/>
          <w:szCs w:val="22"/>
        </w:rPr>
        <w:t>). DIDSON counts are also considered minimum estimates of escapement due to undetected passage of small numbers of fish at night during flow reversals; however, confidence in DIDSON counts is much greater than in the visual weir counts</w:t>
      </w:r>
      <w:r w:rsidR="002913BF" w:rsidRPr="002913BF">
        <w:rPr>
          <w:sz w:val="22"/>
          <w:szCs w:val="22"/>
        </w:rPr>
        <w:t xml:space="preserve"> (Bednarski et al. 2017)</w:t>
      </w:r>
      <w:r w:rsidRPr="002913BF">
        <w:rPr>
          <w:sz w:val="22"/>
          <w:szCs w:val="22"/>
        </w:rPr>
        <w:t>.</w:t>
      </w:r>
      <w:r w:rsidRPr="008F4990">
        <w:rPr>
          <w:sz w:val="22"/>
          <w:szCs w:val="22"/>
        </w:rPr>
        <w:t xml:space="preserve"> </w:t>
      </w:r>
    </w:p>
    <w:p w14:paraId="6348B525" w14:textId="0108D2D4" w:rsidR="00FD6223" w:rsidRDefault="006E1AAD" w:rsidP="00761003">
      <w:pPr>
        <w:rPr>
          <w:ins w:id="11" w:author="Heinl, Steve (DFG)" w:date="2023-04-17T09:43:00Z"/>
          <w:sz w:val="22"/>
          <w:szCs w:val="22"/>
        </w:rPr>
      </w:pPr>
      <w:commentRangeStart w:id="12"/>
      <w:r w:rsidRPr="008F4990">
        <w:rPr>
          <w:sz w:val="22"/>
          <w:szCs w:val="22"/>
        </w:rPr>
        <w:t xml:space="preserve">The current biological escapement goal range of </w:t>
      </w:r>
      <w:del w:id="13" w:author="Heinl, Steve (DFG)" w:date="2023-04-17T09:06:00Z">
        <w:r w:rsidR="00BA544F" w:rsidDel="00523C6E">
          <w:rPr>
            <w:sz w:val="22"/>
            <w:szCs w:val="22"/>
          </w:rPr>
          <w:delText xml:space="preserve"> </w:delText>
        </w:r>
      </w:del>
      <w:r w:rsidRPr="008F4990">
        <w:rPr>
          <w:sz w:val="22"/>
          <w:szCs w:val="22"/>
        </w:rPr>
        <w:t xml:space="preserve">70,000–150,000 sockeye salmon </w:t>
      </w:r>
      <w:del w:id="14" w:author="Heinl, Steve (DFG)" w:date="2023-04-17T09:50:00Z">
        <w:r w:rsidRPr="008F4990" w:rsidDel="00FD6223">
          <w:rPr>
            <w:sz w:val="22"/>
            <w:szCs w:val="22"/>
          </w:rPr>
          <w:delText xml:space="preserve">(Eggers et al. 2008, 2010) </w:delText>
        </w:r>
      </w:del>
      <w:r w:rsidRPr="008F4990">
        <w:rPr>
          <w:sz w:val="22"/>
          <w:szCs w:val="22"/>
        </w:rPr>
        <w:t>was established in 2009</w:t>
      </w:r>
      <w:ins w:id="15" w:author="Heinl, Steve (DFG)" w:date="2023-04-17T09:49:00Z">
        <w:r w:rsidR="00FD6223">
          <w:rPr>
            <w:sz w:val="22"/>
            <w:szCs w:val="22"/>
          </w:rPr>
          <w:t xml:space="preserve">, based on </w:t>
        </w:r>
      </w:ins>
      <w:ins w:id="16" w:author="Heinl, Steve (DFG)" w:date="2023-04-17T09:52:00Z">
        <w:r w:rsidR="00FD6223">
          <w:rPr>
            <w:sz w:val="22"/>
            <w:szCs w:val="22"/>
          </w:rPr>
          <w:t xml:space="preserve">a </w:t>
        </w:r>
      </w:ins>
      <w:ins w:id="17" w:author="Heinl, Steve (DFG)" w:date="2023-04-17T09:49:00Z">
        <w:r w:rsidR="00FD6223">
          <w:rPr>
            <w:sz w:val="22"/>
            <w:szCs w:val="22"/>
          </w:rPr>
          <w:t>stock-recruit analysis by Eggers et al. (2008, 2010)</w:t>
        </w:r>
      </w:ins>
      <w:r w:rsidRPr="008F4990">
        <w:rPr>
          <w:sz w:val="22"/>
          <w:szCs w:val="22"/>
        </w:rPr>
        <w:t xml:space="preserve">. </w:t>
      </w:r>
      <w:r w:rsidR="00761003" w:rsidRPr="008F4990">
        <w:rPr>
          <w:sz w:val="22"/>
          <w:szCs w:val="22"/>
        </w:rPr>
        <w:t xml:space="preserve">Following a comprehensive review of historical stock assessment data (Bednarski et al. 2017), </w:t>
      </w:r>
      <w:ins w:id="18" w:author="Heinl, Steve (DFG)" w:date="2023-04-17T09:19:00Z">
        <w:r w:rsidR="006C0A89">
          <w:rPr>
            <w:sz w:val="22"/>
            <w:szCs w:val="22"/>
          </w:rPr>
          <w:t xml:space="preserve">Miller and Heinl (2018) updated </w:t>
        </w:r>
      </w:ins>
      <w:r w:rsidR="00761003" w:rsidRPr="008F4990">
        <w:rPr>
          <w:sz w:val="22"/>
          <w:szCs w:val="22"/>
        </w:rPr>
        <w:t xml:space="preserve">the escapement goal analysis </w:t>
      </w:r>
      <w:del w:id="19" w:author="Heinl, Steve (DFG)" w:date="2023-04-17T09:20:00Z">
        <w:r w:rsidR="00761003" w:rsidRPr="008F4990" w:rsidDel="006C0A89">
          <w:rPr>
            <w:sz w:val="22"/>
            <w:szCs w:val="22"/>
          </w:rPr>
          <w:delText xml:space="preserve">was </w:delText>
        </w:r>
      </w:del>
      <w:del w:id="20" w:author="Heinl, Steve (DFG)" w:date="2023-04-17T09:07:00Z">
        <w:r w:rsidR="00F41069" w:rsidRPr="008F4990" w:rsidDel="00523C6E">
          <w:rPr>
            <w:sz w:val="22"/>
            <w:szCs w:val="22"/>
          </w:rPr>
          <w:delText>last</w:delText>
        </w:r>
        <w:r w:rsidR="00761003" w:rsidRPr="008F4990" w:rsidDel="00523C6E">
          <w:rPr>
            <w:sz w:val="22"/>
            <w:szCs w:val="22"/>
          </w:rPr>
          <w:delText xml:space="preserve"> </w:delText>
        </w:r>
      </w:del>
      <w:del w:id="21" w:author="Heinl, Steve (DFG)" w:date="2023-04-17T09:20:00Z">
        <w:r w:rsidR="00761003" w:rsidRPr="008F4990" w:rsidDel="006C0A89">
          <w:rPr>
            <w:sz w:val="22"/>
            <w:szCs w:val="22"/>
          </w:rPr>
          <w:delText>update</w:delText>
        </w:r>
        <w:r w:rsidR="00F41069" w:rsidRPr="008F4990" w:rsidDel="006C0A89">
          <w:rPr>
            <w:sz w:val="22"/>
            <w:szCs w:val="22"/>
          </w:rPr>
          <w:delText>d</w:delText>
        </w:r>
        <w:r w:rsidR="00761003" w:rsidRPr="008F4990" w:rsidDel="006C0A89">
          <w:rPr>
            <w:sz w:val="22"/>
            <w:szCs w:val="22"/>
          </w:rPr>
          <w:delText xml:space="preserve"> </w:delText>
        </w:r>
      </w:del>
      <w:del w:id="22" w:author="Heinl, Steve (DFG)" w:date="2023-04-17T09:09:00Z">
        <w:r w:rsidR="00761003" w:rsidRPr="008F4990" w:rsidDel="00523C6E">
          <w:rPr>
            <w:sz w:val="22"/>
            <w:szCs w:val="22"/>
          </w:rPr>
          <w:delText xml:space="preserve">in 2018 </w:delText>
        </w:r>
      </w:del>
      <w:ins w:id="23" w:author="Heinl, Steve (DFG)" w:date="2023-04-17T09:19:00Z">
        <w:r w:rsidR="006C0A89" w:rsidRPr="006C0A89">
          <w:rPr>
            <w:sz w:val="22"/>
            <w:szCs w:val="22"/>
          </w:rPr>
          <w:t xml:space="preserve">using age-structured state-space stock-recruit models to better account for multiple overlapping methods of escapement enumeration and missing data </w:t>
        </w:r>
      </w:ins>
      <w:del w:id="24" w:author="Heinl, Steve (DFG)" w:date="2023-04-17T09:19:00Z">
        <w:r w:rsidR="00761003" w:rsidRPr="008F4990" w:rsidDel="006C0A89">
          <w:rPr>
            <w:sz w:val="22"/>
            <w:szCs w:val="22"/>
          </w:rPr>
          <w:delText xml:space="preserve">by </w:delText>
        </w:r>
      </w:del>
      <w:del w:id="25" w:author="Heinl, Steve (DFG)" w:date="2023-04-17T09:20:00Z">
        <w:r w:rsidR="00761003" w:rsidRPr="008F4990" w:rsidDel="006C0A89">
          <w:rPr>
            <w:sz w:val="22"/>
            <w:szCs w:val="22"/>
          </w:rPr>
          <w:delText xml:space="preserve">Miller and Heinl </w:delText>
        </w:r>
      </w:del>
      <w:del w:id="26" w:author="Heinl, Steve (DFG)" w:date="2023-04-17T09:19:00Z">
        <w:r w:rsidR="00761003" w:rsidRPr="008F4990" w:rsidDel="006C0A89">
          <w:rPr>
            <w:sz w:val="22"/>
            <w:szCs w:val="22"/>
          </w:rPr>
          <w:delText>(</w:delText>
        </w:r>
      </w:del>
      <w:del w:id="27" w:author="Heinl, Steve (DFG)" w:date="2023-04-17T09:20:00Z">
        <w:r w:rsidR="00761003" w:rsidRPr="008F4990" w:rsidDel="006C0A89">
          <w:rPr>
            <w:sz w:val="22"/>
            <w:szCs w:val="22"/>
          </w:rPr>
          <w:delText>2018</w:delText>
        </w:r>
        <w:r w:rsidR="00CB4866" w:rsidDel="006C0A89">
          <w:rPr>
            <w:sz w:val="22"/>
            <w:szCs w:val="22"/>
          </w:rPr>
          <w:delText xml:space="preserve">; </w:delText>
        </w:r>
      </w:del>
      <w:ins w:id="28" w:author="Heinl, Steve (DFG)" w:date="2023-04-17T09:20:00Z">
        <w:r w:rsidR="006C0A89">
          <w:rPr>
            <w:sz w:val="22"/>
            <w:szCs w:val="22"/>
          </w:rPr>
          <w:t>(</w:t>
        </w:r>
      </w:ins>
      <w:r w:rsidR="00CB4866">
        <w:rPr>
          <w:sz w:val="22"/>
          <w:szCs w:val="22"/>
        </w:rPr>
        <w:t xml:space="preserve">brood years </w:t>
      </w:r>
      <w:r w:rsidR="0079307C">
        <w:rPr>
          <w:sz w:val="22"/>
          <w:szCs w:val="22"/>
        </w:rPr>
        <w:t>1976</w:t>
      </w:r>
      <w:r w:rsidR="0079307C" w:rsidRPr="008F4990">
        <w:rPr>
          <w:sz w:val="22"/>
          <w:szCs w:val="22"/>
        </w:rPr>
        <w:t>−201</w:t>
      </w:r>
      <w:r w:rsidR="0079307C">
        <w:rPr>
          <w:sz w:val="22"/>
          <w:szCs w:val="22"/>
        </w:rPr>
        <w:t>2</w:t>
      </w:r>
      <w:r w:rsidR="00EB1A75">
        <w:rPr>
          <w:sz w:val="22"/>
          <w:szCs w:val="22"/>
        </w:rPr>
        <w:t>; calendar years 1976–2016</w:t>
      </w:r>
      <w:del w:id="29" w:author="Heinl, Steve (DFG)" w:date="2023-04-17T08:51:00Z">
        <w:r w:rsidR="00CB4866" w:rsidDel="00BE0402">
          <w:rPr>
            <w:sz w:val="22"/>
            <w:szCs w:val="22"/>
          </w:rPr>
          <w:softHyphen/>
        </w:r>
        <w:r w:rsidR="00CB4866" w:rsidDel="00BE0402">
          <w:rPr>
            <w:sz w:val="22"/>
            <w:szCs w:val="22"/>
          </w:rPr>
          <w:softHyphen/>
        </w:r>
      </w:del>
      <w:r w:rsidR="00761003" w:rsidRPr="008F4990">
        <w:rPr>
          <w:sz w:val="22"/>
          <w:szCs w:val="22"/>
        </w:rPr>
        <w:t xml:space="preserve">). </w:t>
      </w:r>
      <w:ins w:id="30" w:author="Heinl, Steve (DFG)" w:date="2023-04-17T09:46:00Z">
        <w:r w:rsidR="00FD6223">
          <w:rPr>
            <w:sz w:val="22"/>
            <w:szCs w:val="22"/>
          </w:rPr>
          <w:t xml:space="preserve">Model results were similar to those of Eggers </w:t>
        </w:r>
      </w:ins>
      <w:ins w:id="31" w:author="Heinl, Steve (DFG)" w:date="2023-04-17T09:51:00Z">
        <w:r w:rsidR="00FD6223">
          <w:rPr>
            <w:sz w:val="22"/>
            <w:szCs w:val="22"/>
          </w:rPr>
          <w:t xml:space="preserve">et al. </w:t>
        </w:r>
      </w:ins>
      <w:ins w:id="32" w:author="Heinl, Steve (DFG)" w:date="2023-04-17T09:46:00Z">
        <w:r w:rsidR="00FD6223">
          <w:rPr>
            <w:sz w:val="22"/>
            <w:szCs w:val="22"/>
          </w:rPr>
          <w:t xml:space="preserve">(2010), and the escapement goal review committee recommended </w:t>
        </w:r>
      </w:ins>
      <w:ins w:id="33" w:author="Heinl, Steve (DFG)" w:date="2023-04-17T09:47:00Z">
        <w:r w:rsidR="00FD6223">
          <w:rPr>
            <w:sz w:val="22"/>
            <w:szCs w:val="22"/>
          </w:rPr>
          <w:t>maintaining the biological escapement goal range of 70,000–150,000 sockeye salmon (Heinl et al. 2017).</w:t>
        </w:r>
      </w:ins>
      <w:commentRangeEnd w:id="12"/>
      <w:ins w:id="34" w:author="Heinl, Steve (DFG)" w:date="2023-04-17T11:08:00Z">
        <w:r w:rsidR="002533C7">
          <w:rPr>
            <w:rStyle w:val="CommentReference"/>
          </w:rPr>
          <w:commentReference w:id="12"/>
        </w:r>
      </w:ins>
    </w:p>
    <w:p w14:paraId="17E5A7B5" w14:textId="22900312" w:rsidR="006E1AAD" w:rsidRPr="008F4990" w:rsidDel="00174134" w:rsidRDefault="00174134" w:rsidP="00761003">
      <w:pPr>
        <w:rPr>
          <w:del w:id="35" w:author="Heinl, Steve (DFG)" w:date="2023-04-17T10:00:00Z"/>
          <w:sz w:val="22"/>
          <w:szCs w:val="22"/>
        </w:rPr>
      </w:pPr>
      <w:ins w:id="36" w:author="Heinl, Steve (DFG)" w:date="2023-04-17T09:57:00Z">
        <w:r>
          <w:rPr>
            <w:sz w:val="22"/>
            <w:szCs w:val="22"/>
          </w:rPr>
          <w:t xml:space="preserve">For this review, </w:t>
        </w:r>
      </w:ins>
      <w:ins w:id="37" w:author="Heinl, Steve (DFG)" w:date="2023-04-17T09:58:00Z">
        <w:r>
          <w:rPr>
            <w:sz w:val="22"/>
            <w:szCs w:val="22"/>
          </w:rPr>
          <w:t>methods used by Miller and Heinl (2018) were</w:t>
        </w:r>
      </w:ins>
      <w:ins w:id="38" w:author="Heinl, Steve (DFG)" w:date="2023-04-17T09:57:00Z">
        <w:r>
          <w:rPr>
            <w:sz w:val="22"/>
            <w:szCs w:val="22"/>
          </w:rPr>
          <w:t xml:space="preserve"> updated to include </w:t>
        </w:r>
      </w:ins>
      <w:del w:id="39" w:author="Heinl, Steve (DFG)" w:date="2023-04-17T09:57:00Z">
        <w:r w:rsidR="00F41069" w:rsidRPr="008F4990" w:rsidDel="00174134">
          <w:rPr>
            <w:sz w:val="22"/>
            <w:szCs w:val="22"/>
          </w:rPr>
          <w:delText>With the accumulation of more brood year returns (</w:delText>
        </w:r>
      </w:del>
      <w:r w:rsidR="00F41069" w:rsidRPr="008F4990">
        <w:rPr>
          <w:sz w:val="22"/>
          <w:szCs w:val="22"/>
        </w:rPr>
        <w:t xml:space="preserve">brood years </w:t>
      </w:r>
      <w:r w:rsidR="00BA544F">
        <w:rPr>
          <w:sz w:val="22"/>
          <w:szCs w:val="22"/>
        </w:rPr>
        <w:t>2013</w:t>
      </w:r>
      <w:r w:rsidR="00F41069" w:rsidRPr="008F4990">
        <w:rPr>
          <w:sz w:val="22"/>
          <w:szCs w:val="22"/>
        </w:rPr>
        <w:t>−201</w:t>
      </w:r>
      <w:r w:rsidR="006A25CE">
        <w:rPr>
          <w:sz w:val="22"/>
          <w:szCs w:val="22"/>
        </w:rPr>
        <w:t>8</w:t>
      </w:r>
      <w:r w:rsidR="00F41069" w:rsidRPr="008F4990">
        <w:rPr>
          <w:sz w:val="22"/>
          <w:szCs w:val="22"/>
        </w:rPr>
        <w:t>)</w:t>
      </w:r>
      <w:del w:id="40" w:author="Heinl, Steve (DFG)" w:date="2023-04-17T09:58:00Z">
        <w:r w:rsidR="00F41069" w:rsidRPr="008F4990" w:rsidDel="00174134">
          <w:rPr>
            <w:sz w:val="22"/>
            <w:szCs w:val="22"/>
          </w:rPr>
          <w:delText>,</w:delText>
        </w:r>
      </w:del>
      <w:ins w:id="41" w:author="Heinl, Steve (DFG)" w:date="2023-04-17T09:58:00Z">
        <w:r>
          <w:rPr>
            <w:sz w:val="22"/>
            <w:szCs w:val="22"/>
          </w:rPr>
          <w:t>.</w:t>
        </w:r>
      </w:ins>
      <w:r w:rsidR="00F41069" w:rsidRPr="008F4990">
        <w:rPr>
          <w:sz w:val="22"/>
          <w:szCs w:val="22"/>
        </w:rPr>
        <w:t xml:space="preserve"> </w:t>
      </w:r>
      <w:del w:id="42" w:author="Heinl, Steve (DFG)" w:date="2023-04-17T09:59:00Z">
        <w:r w:rsidR="00F41069" w:rsidRPr="008F4990" w:rsidDel="00174134">
          <w:rPr>
            <w:sz w:val="22"/>
            <w:szCs w:val="22"/>
          </w:rPr>
          <w:delText xml:space="preserve">the escapement goal was recently reviewed using a similar methodology to </w:delText>
        </w:r>
        <w:r w:rsidR="00761003" w:rsidRPr="008F4990" w:rsidDel="00174134">
          <w:rPr>
            <w:sz w:val="22"/>
            <w:szCs w:val="22"/>
          </w:rPr>
          <w:delText>Miller and Heinl (2018)</w:delText>
        </w:r>
        <w:r w:rsidR="00F41069" w:rsidRPr="008F4990" w:rsidDel="00174134">
          <w:rPr>
            <w:sz w:val="22"/>
            <w:szCs w:val="22"/>
          </w:rPr>
          <w:delText>; a</w:delText>
        </w:r>
      </w:del>
      <w:ins w:id="43" w:author="Heinl, Steve (DFG)" w:date="2023-04-17T09:59:00Z">
        <w:r>
          <w:rPr>
            <w:sz w:val="22"/>
            <w:szCs w:val="22"/>
          </w:rPr>
          <w:t>A</w:t>
        </w:r>
      </w:ins>
      <w:r w:rsidR="00F41069" w:rsidRPr="008F4990">
        <w:rPr>
          <w:sz w:val="22"/>
          <w:szCs w:val="22"/>
        </w:rPr>
        <w:t xml:space="preserve">n </w:t>
      </w:r>
      <w:r w:rsidR="00761003" w:rsidRPr="008F4990">
        <w:rPr>
          <w:sz w:val="22"/>
          <w:szCs w:val="22"/>
        </w:rPr>
        <w:t>age-structured state-space spawner-recruit model</w:t>
      </w:r>
      <w:r w:rsidR="00F41069" w:rsidRPr="008F4990">
        <w:rPr>
          <w:sz w:val="22"/>
          <w:szCs w:val="22"/>
        </w:rPr>
        <w:t xml:space="preserve"> was fit</w:t>
      </w:r>
      <w:r w:rsidR="00761003" w:rsidRPr="008F4990">
        <w:rPr>
          <w:sz w:val="22"/>
          <w:szCs w:val="22"/>
        </w:rPr>
        <w:t xml:space="preserve"> </w:t>
      </w:r>
      <w:ins w:id="44" w:author="Heinl, Steve (DFG)" w:date="2023-04-17T10:05:00Z">
        <w:r w:rsidR="00277C4E">
          <w:rPr>
            <w:sz w:val="22"/>
            <w:szCs w:val="22"/>
          </w:rPr>
          <w:t xml:space="preserve">to </w:t>
        </w:r>
      </w:ins>
      <w:r w:rsidR="00761003" w:rsidRPr="008F4990">
        <w:rPr>
          <w:sz w:val="22"/>
          <w:szCs w:val="22"/>
        </w:rPr>
        <w:t>data on abundance, harvest, age composition, and coefficients of variation to examine the effect of autocorrelation on recruits, to account for multiple overlapping methods of escapement enumeration and missing data (age composition was considered unknown in the model for years 1996–1998 when the weir was not operated</w:t>
      </w:r>
      <w:r w:rsidR="00BA544F">
        <w:rPr>
          <w:sz w:val="22"/>
          <w:szCs w:val="22"/>
        </w:rPr>
        <w:t>; Figure</w:t>
      </w:r>
      <w:ins w:id="45" w:author="Heinl, Steve (DFG)" w:date="2023-04-17T09:59:00Z">
        <w:r>
          <w:rPr>
            <w:sz w:val="22"/>
            <w:szCs w:val="22"/>
          </w:rPr>
          <w:t>s</w:t>
        </w:r>
      </w:ins>
      <w:r w:rsidR="00BA544F">
        <w:rPr>
          <w:sz w:val="22"/>
          <w:szCs w:val="22"/>
        </w:rPr>
        <w:t xml:space="preserve"> 1 and </w:t>
      </w:r>
      <w:del w:id="46" w:author="Heinl, Steve (DFG)" w:date="2023-04-17T09:59:00Z">
        <w:r w:rsidR="00BA544F" w:rsidDel="00174134">
          <w:rPr>
            <w:sz w:val="22"/>
            <w:szCs w:val="22"/>
          </w:rPr>
          <w:delText xml:space="preserve">Figure </w:delText>
        </w:r>
      </w:del>
      <w:r w:rsidR="00BA544F">
        <w:rPr>
          <w:sz w:val="22"/>
          <w:szCs w:val="22"/>
        </w:rPr>
        <w:t>2</w:t>
      </w:r>
      <w:r w:rsidR="00761003" w:rsidRPr="008F4990">
        <w:rPr>
          <w:sz w:val="22"/>
          <w:szCs w:val="22"/>
        </w:rPr>
        <w:t xml:space="preserve">). DIDSON escapement counts were treated as the </w:t>
      </w:r>
      <w:ins w:id="47" w:author="Heinl, Steve (DFG)" w:date="2023-04-17T10:06:00Z">
        <w:r w:rsidR="002109C2">
          <w:rPr>
            <w:sz w:val="22"/>
            <w:szCs w:val="22"/>
          </w:rPr>
          <w:t>“</w:t>
        </w:r>
      </w:ins>
      <w:del w:id="48" w:author="Heinl, Steve (DFG)" w:date="2023-04-17T10:06:00Z">
        <w:r w:rsidR="00761003" w:rsidRPr="008F4990" w:rsidDel="002109C2">
          <w:rPr>
            <w:sz w:val="22"/>
            <w:szCs w:val="22"/>
          </w:rPr>
          <w:delText>‘</w:delText>
        </w:r>
      </w:del>
      <w:r w:rsidR="00761003" w:rsidRPr="008F4990">
        <w:rPr>
          <w:sz w:val="22"/>
          <w:szCs w:val="22"/>
        </w:rPr>
        <w:t>true</w:t>
      </w:r>
      <w:ins w:id="49" w:author="Heinl, Steve (DFG)" w:date="2023-04-17T10:07:00Z">
        <w:r w:rsidR="002109C2">
          <w:rPr>
            <w:sz w:val="22"/>
            <w:szCs w:val="22"/>
          </w:rPr>
          <w:t>”</w:t>
        </w:r>
      </w:ins>
      <w:del w:id="50" w:author="Heinl, Steve (DFG)" w:date="2023-04-17T10:07:00Z">
        <w:r w:rsidR="00761003" w:rsidRPr="008F4990" w:rsidDel="002109C2">
          <w:rPr>
            <w:sz w:val="22"/>
            <w:szCs w:val="22"/>
          </w:rPr>
          <w:delText>’</w:delText>
        </w:r>
      </w:del>
      <w:r w:rsidR="00761003" w:rsidRPr="008F4990">
        <w:rPr>
          <w:sz w:val="22"/>
          <w:szCs w:val="22"/>
        </w:rPr>
        <w:t xml:space="preserve"> counts and the weir counts and mark–recapture estimates of escapement were treated as indices of escapement in the state-space model</w:t>
      </w:r>
      <w:del w:id="51" w:author="Heinl, Steve (DFG)" w:date="2023-04-17T10:07:00Z">
        <w:r w:rsidR="00761003" w:rsidRPr="008F4990" w:rsidDel="002109C2">
          <w:rPr>
            <w:sz w:val="22"/>
            <w:szCs w:val="22"/>
          </w:rPr>
          <w:delText>s</w:delText>
        </w:r>
      </w:del>
      <w:r w:rsidR="00761003" w:rsidRPr="008F4990">
        <w:rPr>
          <w:sz w:val="22"/>
          <w:szCs w:val="22"/>
        </w:rPr>
        <w:t>.</w:t>
      </w:r>
      <w:r w:rsidR="006E1AAD" w:rsidRPr="008F4990">
        <w:rPr>
          <w:sz w:val="22"/>
          <w:szCs w:val="22"/>
        </w:rPr>
        <w:t xml:space="preserve"> </w:t>
      </w:r>
      <w:r w:rsidR="00761003" w:rsidRPr="008F4990">
        <w:rPr>
          <w:sz w:val="22"/>
          <w:szCs w:val="22"/>
        </w:rPr>
        <w:t>Despite the additio</w:t>
      </w:r>
      <w:r w:rsidR="00F41069" w:rsidRPr="008F4990">
        <w:rPr>
          <w:sz w:val="22"/>
          <w:szCs w:val="22"/>
        </w:rPr>
        <w:t xml:space="preserve">n of </w:t>
      </w:r>
      <w:r w:rsidR="006A25CE" w:rsidRPr="006A25CE">
        <w:rPr>
          <w:sz w:val="22"/>
          <w:szCs w:val="22"/>
        </w:rPr>
        <w:t>six</w:t>
      </w:r>
      <w:r w:rsidR="006A25CE">
        <w:rPr>
          <w:i/>
          <w:iCs/>
          <w:sz w:val="22"/>
          <w:szCs w:val="22"/>
        </w:rPr>
        <w:t xml:space="preserve"> </w:t>
      </w:r>
      <w:r w:rsidR="00761003" w:rsidRPr="008F4990">
        <w:rPr>
          <w:sz w:val="22"/>
          <w:szCs w:val="22"/>
        </w:rPr>
        <w:t>years of data</w:t>
      </w:r>
      <w:r w:rsidR="00BA544F">
        <w:rPr>
          <w:sz w:val="22"/>
          <w:szCs w:val="22"/>
        </w:rPr>
        <w:t xml:space="preserve"> (Figure 3)</w:t>
      </w:r>
      <w:r w:rsidR="00761003" w:rsidRPr="008F4990">
        <w:rPr>
          <w:sz w:val="22"/>
          <w:szCs w:val="22"/>
        </w:rPr>
        <w:t xml:space="preserve">, </w:t>
      </w:r>
      <w:r w:rsidR="006E1AAD" w:rsidRPr="008F4990">
        <w:rPr>
          <w:sz w:val="22"/>
          <w:szCs w:val="22"/>
        </w:rPr>
        <w:t xml:space="preserve">the resulting parameter </w:t>
      </w:r>
      <w:r w:rsidR="00761003" w:rsidRPr="008F4990">
        <w:rPr>
          <w:sz w:val="22"/>
          <w:szCs w:val="22"/>
        </w:rPr>
        <w:t xml:space="preserve">estimates were </w:t>
      </w:r>
      <w:r w:rsidR="006E1AAD" w:rsidRPr="008F4990">
        <w:rPr>
          <w:sz w:val="22"/>
          <w:szCs w:val="22"/>
        </w:rPr>
        <w:t xml:space="preserve">very </w:t>
      </w:r>
      <w:r w:rsidR="00761003" w:rsidRPr="008F4990">
        <w:rPr>
          <w:sz w:val="22"/>
          <w:szCs w:val="22"/>
        </w:rPr>
        <w:t xml:space="preserve">similar to those </w:t>
      </w:r>
      <w:r w:rsidR="006E1AAD" w:rsidRPr="008F4990">
        <w:rPr>
          <w:sz w:val="22"/>
          <w:szCs w:val="22"/>
        </w:rPr>
        <w:t xml:space="preserve">estimated </w:t>
      </w:r>
      <w:ins w:id="52" w:author="Heinl, Steve (DFG)" w:date="2023-04-17T10:00:00Z">
        <w:r>
          <w:rPr>
            <w:sz w:val="22"/>
            <w:szCs w:val="22"/>
          </w:rPr>
          <w:t xml:space="preserve">by </w:t>
        </w:r>
      </w:ins>
      <w:r w:rsidR="00F641AD" w:rsidRPr="008F4990">
        <w:rPr>
          <w:sz w:val="22"/>
          <w:szCs w:val="22"/>
        </w:rPr>
        <w:t>Miller and Heinl (2018).</w:t>
      </w:r>
      <w:r w:rsidR="00761003" w:rsidRPr="008F4990">
        <w:rPr>
          <w:sz w:val="22"/>
          <w:szCs w:val="22"/>
        </w:rPr>
        <w:t xml:space="preserve"> </w:t>
      </w:r>
      <w:commentRangeStart w:id="53"/>
      <w:del w:id="54" w:author="Heinl, Steve (DFG)" w:date="2023-04-17T10:00:00Z">
        <w:r w:rsidR="006E1AAD" w:rsidRPr="008F4990" w:rsidDel="00174134">
          <w:rPr>
            <w:sz w:val="22"/>
            <w:szCs w:val="22"/>
          </w:rPr>
          <w:delText>As a result, the current biological escapement goal of 70,000–150,000 sockeye salmon, counted with the DIDSON system at the Chilkat Lake weir site, remain</w:delText>
        </w:r>
        <w:r w:rsidR="0079307C" w:rsidDel="00174134">
          <w:rPr>
            <w:sz w:val="22"/>
            <w:szCs w:val="22"/>
          </w:rPr>
          <w:delText>s</w:delText>
        </w:r>
        <w:r w:rsidR="006E1AAD" w:rsidRPr="008F4990" w:rsidDel="00174134">
          <w:rPr>
            <w:sz w:val="22"/>
            <w:szCs w:val="22"/>
          </w:rPr>
          <w:delText xml:space="preserve"> unchanged. </w:delText>
        </w:r>
      </w:del>
      <w:commentRangeEnd w:id="53"/>
      <w:r w:rsidR="00F165BF">
        <w:rPr>
          <w:rStyle w:val="CommentReference"/>
        </w:rPr>
        <w:commentReference w:id="53"/>
      </w:r>
    </w:p>
    <w:p w14:paraId="2383D2CA" w14:textId="6D6D4FFE" w:rsidR="00761003" w:rsidRPr="006E5D16" w:rsidRDefault="00733315" w:rsidP="00174134">
      <w:pPr>
        <w:rPr>
          <w:sz w:val="22"/>
          <w:szCs w:val="22"/>
        </w:rPr>
      </w:pPr>
      <w:commentRangeStart w:id="55"/>
      <w:del w:id="56" w:author="Heinl, Steve (DFG)" w:date="2023-04-17T10:00:00Z">
        <w:r w:rsidDel="00174134">
          <w:rPr>
            <w:sz w:val="22"/>
            <w:szCs w:val="22"/>
          </w:rPr>
          <w:delText xml:space="preserve">Based on the 2023 analysis </w:delText>
        </w:r>
      </w:del>
      <w:del w:id="57" w:author="Heinl, Steve (DFG)" w:date="2023-04-17T09:14:00Z">
        <w:r w:rsidDel="006C0A89">
          <w:rPr>
            <w:sz w:val="22"/>
            <w:szCs w:val="22"/>
          </w:rPr>
          <w:delText>with the updated brood year data (</w:delText>
        </w:r>
        <w:r w:rsidRPr="008F4990" w:rsidDel="006C0A89">
          <w:rPr>
            <w:sz w:val="22"/>
            <w:szCs w:val="22"/>
          </w:rPr>
          <w:delText xml:space="preserve">brood years </w:delText>
        </w:r>
        <w:r w:rsidDel="006C0A89">
          <w:rPr>
            <w:sz w:val="22"/>
            <w:szCs w:val="22"/>
          </w:rPr>
          <w:delText>1976</w:delText>
        </w:r>
        <w:r w:rsidRPr="008F4990" w:rsidDel="006C0A89">
          <w:rPr>
            <w:sz w:val="22"/>
            <w:szCs w:val="22"/>
          </w:rPr>
          <w:delText>−201</w:delText>
        </w:r>
        <w:r w:rsidDel="006C0A89">
          <w:rPr>
            <w:sz w:val="22"/>
            <w:szCs w:val="22"/>
          </w:rPr>
          <w:delText>8),</w:delText>
        </w:r>
      </w:del>
      <w:del w:id="58" w:author="Heinl, Steve (DFG)" w:date="2023-04-17T10:00:00Z">
        <w:r w:rsidDel="00174134">
          <w:rPr>
            <w:sz w:val="22"/>
            <w:szCs w:val="22"/>
          </w:rPr>
          <w:delText xml:space="preserve"> t</w:delText>
        </w:r>
      </w:del>
      <w:ins w:id="59" w:author="Heinl, Steve (DFG)" w:date="2023-04-17T10:00:00Z">
        <w:r w:rsidR="00174134">
          <w:rPr>
            <w:sz w:val="22"/>
            <w:szCs w:val="22"/>
          </w:rPr>
          <w:t>T</w:t>
        </w:r>
      </w:ins>
      <w:r w:rsidR="00761003" w:rsidRPr="00BA544F">
        <w:rPr>
          <w:sz w:val="22"/>
          <w:szCs w:val="22"/>
        </w:rPr>
        <w:t xml:space="preserve">he posterior median </w:t>
      </w:r>
      <w:del w:id="60" w:author="Heinl, Steve (DFG)" w:date="2023-04-17T10:01:00Z">
        <w:r w:rsidR="00761003" w:rsidRPr="00BA544F" w:rsidDel="00174134">
          <w:rPr>
            <w:sz w:val="22"/>
            <w:szCs w:val="22"/>
          </w:rPr>
          <w:delText xml:space="preserve">of </w:delText>
        </w:r>
      </w:del>
      <w:r w:rsidR="00761003" w:rsidRPr="00BA544F">
        <w:rPr>
          <w:sz w:val="22"/>
          <w:szCs w:val="22"/>
        </w:rPr>
        <w:t xml:space="preserve">escapement leading to maximum sustained yield from the </w:t>
      </w:r>
      <w:ins w:id="61" w:author="Heinl, Steve (DFG)" w:date="2023-04-17T10:01:00Z">
        <w:r w:rsidR="00174134">
          <w:rPr>
            <w:sz w:val="22"/>
            <w:szCs w:val="22"/>
          </w:rPr>
          <w:t xml:space="preserve">model </w:t>
        </w:r>
      </w:ins>
      <w:r w:rsidR="00761003" w:rsidRPr="00BA544F">
        <w:rPr>
          <w:sz w:val="22"/>
          <w:szCs w:val="22"/>
        </w:rPr>
        <w:t xml:space="preserve">output </w:t>
      </w:r>
      <w:del w:id="62" w:author="Heinl, Steve (DFG)" w:date="2023-04-17T10:01:00Z">
        <w:r w:rsidR="00761003" w:rsidRPr="00BA544F" w:rsidDel="00174134">
          <w:rPr>
            <w:sz w:val="22"/>
            <w:szCs w:val="22"/>
          </w:rPr>
          <w:delText xml:space="preserve">of the state-space model </w:delText>
        </w:r>
      </w:del>
      <w:del w:id="63" w:author="Heinl, Steve (DFG)" w:date="2023-04-17T09:15:00Z">
        <w:r w:rsidR="00761003" w:rsidRPr="00BA544F" w:rsidDel="006C0A89">
          <w:rPr>
            <w:sz w:val="22"/>
            <w:szCs w:val="22"/>
          </w:rPr>
          <w:delText xml:space="preserve">was </w:delText>
        </w:r>
      </w:del>
      <w:commentRangeEnd w:id="55"/>
      <w:r w:rsidR="00F165BF">
        <w:rPr>
          <w:rStyle w:val="CommentReference"/>
        </w:rPr>
        <w:commentReference w:id="55"/>
      </w:r>
      <w:ins w:id="64" w:author="Heinl, Steve (DFG)" w:date="2023-04-17T09:15:00Z">
        <w:r w:rsidR="006C0A89">
          <w:rPr>
            <w:sz w:val="22"/>
            <w:szCs w:val="22"/>
          </w:rPr>
          <w:t>is</w:t>
        </w:r>
        <w:r w:rsidR="006C0A89" w:rsidRPr="00BA544F">
          <w:rPr>
            <w:sz w:val="22"/>
            <w:szCs w:val="22"/>
          </w:rPr>
          <w:t xml:space="preserve"> </w:t>
        </w:r>
        <w:r w:rsidR="006C0A89">
          <w:rPr>
            <w:sz w:val="22"/>
            <w:szCs w:val="22"/>
          </w:rPr>
          <w:t xml:space="preserve">estimated to be </w:t>
        </w:r>
      </w:ins>
      <w:r w:rsidR="006A25CE" w:rsidRPr="00BA544F">
        <w:rPr>
          <w:sz w:val="22"/>
          <w:szCs w:val="22"/>
        </w:rPr>
        <w:t>96,</w:t>
      </w:r>
      <w:r w:rsidR="006E5D16" w:rsidRPr="00BA544F">
        <w:rPr>
          <w:sz w:val="22"/>
          <w:szCs w:val="22"/>
        </w:rPr>
        <w:t>300</w:t>
      </w:r>
      <w:r w:rsidR="006A25CE" w:rsidRPr="00BA544F">
        <w:rPr>
          <w:sz w:val="22"/>
          <w:szCs w:val="22"/>
        </w:rPr>
        <w:t xml:space="preserve"> </w:t>
      </w:r>
      <w:r w:rsidR="00761003" w:rsidRPr="00BA544F">
        <w:rPr>
          <w:sz w:val="22"/>
          <w:szCs w:val="22"/>
        </w:rPr>
        <w:t>spawners (95% credib</w:t>
      </w:r>
      <w:r>
        <w:rPr>
          <w:sz w:val="22"/>
          <w:szCs w:val="22"/>
        </w:rPr>
        <w:t>le</w:t>
      </w:r>
      <w:r w:rsidR="00761003" w:rsidRPr="00BA544F">
        <w:rPr>
          <w:sz w:val="22"/>
          <w:szCs w:val="22"/>
        </w:rPr>
        <w:t xml:space="preserve"> interval </w:t>
      </w:r>
      <w:r w:rsidR="006E5D16" w:rsidRPr="00BA544F">
        <w:rPr>
          <w:sz w:val="22"/>
          <w:szCs w:val="22"/>
        </w:rPr>
        <w:t>65,600</w:t>
      </w:r>
      <w:r w:rsidR="00761003" w:rsidRPr="00BA544F">
        <w:rPr>
          <w:sz w:val="22"/>
          <w:szCs w:val="22"/>
        </w:rPr>
        <w:t>–</w:t>
      </w:r>
      <w:r w:rsidR="006E5D16" w:rsidRPr="00BA544F">
        <w:rPr>
          <w:sz w:val="22"/>
          <w:szCs w:val="22"/>
        </w:rPr>
        <w:t>260,900</w:t>
      </w:r>
      <w:r w:rsidR="00761003" w:rsidRPr="00BA544F">
        <w:rPr>
          <w:sz w:val="22"/>
          <w:szCs w:val="22"/>
        </w:rPr>
        <w:t xml:space="preserve"> spawners</w:t>
      </w:r>
      <w:r w:rsidR="00BA544F">
        <w:rPr>
          <w:sz w:val="22"/>
          <w:szCs w:val="22"/>
        </w:rPr>
        <w:t>; Table 1</w:t>
      </w:r>
      <w:r w:rsidR="00761003" w:rsidRPr="00BA544F">
        <w:rPr>
          <w:sz w:val="22"/>
          <w:szCs w:val="22"/>
        </w:rPr>
        <w:t>). The probability of achieving 90% of maximum sustained yield (MSY) at the upper and lower bounds of the current escapement goal is estimated to be 6</w:t>
      </w:r>
      <w:r w:rsidR="0079307C" w:rsidRPr="00BA544F">
        <w:rPr>
          <w:sz w:val="22"/>
          <w:szCs w:val="22"/>
        </w:rPr>
        <w:t>5</w:t>
      </w:r>
      <w:r w:rsidR="00761003" w:rsidRPr="00BA544F">
        <w:rPr>
          <w:sz w:val="22"/>
          <w:szCs w:val="22"/>
        </w:rPr>
        <w:t>% and 3</w:t>
      </w:r>
      <w:r w:rsidR="0079307C" w:rsidRPr="00BA544F">
        <w:rPr>
          <w:sz w:val="22"/>
          <w:szCs w:val="22"/>
        </w:rPr>
        <w:t>1</w:t>
      </w:r>
      <w:r w:rsidR="00761003" w:rsidRPr="00BA544F">
        <w:rPr>
          <w:sz w:val="22"/>
          <w:szCs w:val="22"/>
        </w:rPr>
        <w:t>%, respectively (</w:t>
      </w:r>
      <w:r w:rsidR="00BA544F">
        <w:rPr>
          <w:sz w:val="22"/>
          <w:szCs w:val="22"/>
        </w:rPr>
        <w:t>Figure 4</w:t>
      </w:r>
      <w:r w:rsidR="00761003" w:rsidRPr="00BA544F">
        <w:rPr>
          <w:sz w:val="22"/>
          <w:szCs w:val="22"/>
        </w:rPr>
        <w:t>), and an average 6</w:t>
      </w:r>
      <w:r w:rsidR="0079307C" w:rsidRPr="00BA544F">
        <w:rPr>
          <w:sz w:val="22"/>
          <w:szCs w:val="22"/>
        </w:rPr>
        <w:t>4</w:t>
      </w:r>
      <w:r w:rsidR="00761003" w:rsidRPr="00BA544F">
        <w:rPr>
          <w:sz w:val="22"/>
          <w:szCs w:val="22"/>
        </w:rPr>
        <w:t xml:space="preserve">% over the entire escapement goal range. Yield would be maximized at escapements near </w:t>
      </w:r>
      <w:r w:rsidR="00761003" w:rsidRPr="00BA544F">
        <w:rPr>
          <w:i/>
          <w:iCs/>
          <w:sz w:val="22"/>
          <w:szCs w:val="22"/>
        </w:rPr>
        <w:t>S</w:t>
      </w:r>
      <w:r w:rsidR="00761003" w:rsidRPr="00BA544F">
        <w:rPr>
          <w:sz w:val="22"/>
          <w:szCs w:val="22"/>
          <w:vertAlign w:val="subscript"/>
        </w:rPr>
        <w:t>MSY</w:t>
      </w:r>
      <w:r w:rsidR="00761003" w:rsidRPr="00BA544F">
        <w:rPr>
          <w:sz w:val="22"/>
          <w:szCs w:val="22"/>
        </w:rPr>
        <w:t xml:space="preserve"> (near 84% </w:t>
      </w:r>
      <w:r w:rsidR="00761003" w:rsidRPr="00BA544F">
        <w:rPr>
          <w:sz w:val="22"/>
          <w:szCs w:val="22"/>
        </w:rPr>
        <w:lastRenderedPageBreak/>
        <w:t>probability of achieving 90% of MSY</w:t>
      </w:r>
      <w:r w:rsidR="005C3BCF">
        <w:rPr>
          <w:sz w:val="22"/>
          <w:szCs w:val="22"/>
        </w:rPr>
        <w:t>; Figure 4</w:t>
      </w:r>
      <w:r w:rsidR="00761003" w:rsidRPr="00BA544F">
        <w:rPr>
          <w:sz w:val="22"/>
          <w:szCs w:val="22"/>
        </w:rPr>
        <w:t xml:space="preserve">). These probabilities improve substantially with respect to achieving 80% of MSY. </w:t>
      </w:r>
      <w:commentRangeStart w:id="65"/>
      <w:ins w:id="66" w:author="Heinl, Steve (DFG)" w:date="2023-04-17T10:04:00Z">
        <w:r w:rsidR="00277C4E" w:rsidRPr="00277C4E">
          <w:rPr>
            <w:sz w:val="22"/>
            <w:szCs w:val="22"/>
          </w:rPr>
          <w:t xml:space="preserve">Uncertainty regarding the effects that unknown subsistence and commercial purse seine harvests might have on the spawner-recruit analysis, uncertainty regarding the true spawner-recruit relationship and estimated production parameters, and higher estimated probabilities of reducing yield to less than 90% of MSY at escapements below 70,000 fish suggests that a precautionary approach to the lower bound of the escapement goal is warranted. </w:t>
        </w:r>
      </w:ins>
      <w:commentRangeEnd w:id="65"/>
      <w:ins w:id="67" w:author="Heinl, Steve (DFG)" w:date="2023-04-17T10:13:00Z">
        <w:r w:rsidR="00F165BF">
          <w:rPr>
            <w:rStyle w:val="CommentReference"/>
          </w:rPr>
          <w:commentReference w:id="65"/>
        </w:r>
      </w:ins>
      <w:r w:rsidR="00761003" w:rsidRPr="00BA544F">
        <w:rPr>
          <w:sz w:val="22"/>
          <w:szCs w:val="22"/>
        </w:rPr>
        <w:t>The escapement goal review committee recommended maintaining the current biological escapement goal of 70,000–150,000 fish counted with the DIDSON system at the Chilkat Lake weir site.</w:t>
      </w:r>
    </w:p>
    <w:p w14:paraId="31AABFD9" w14:textId="77777777" w:rsidR="006C0A89" w:rsidRDefault="006C0A89">
      <w:pPr>
        <w:spacing w:after="160" w:line="259" w:lineRule="auto"/>
        <w:jc w:val="left"/>
        <w:rPr>
          <w:b/>
          <w:bCs/>
          <w:sz w:val="22"/>
          <w:szCs w:val="22"/>
        </w:rPr>
      </w:pPr>
      <w:r>
        <w:rPr>
          <w:b/>
          <w:bCs/>
          <w:sz w:val="22"/>
          <w:szCs w:val="22"/>
        </w:rPr>
        <w:br w:type="page"/>
      </w:r>
    </w:p>
    <w:p w14:paraId="013B4888" w14:textId="7AEEAE89" w:rsidR="006E5D16" w:rsidRDefault="002913BF" w:rsidP="00F80D5C">
      <w:pPr>
        <w:rPr>
          <w:b/>
          <w:bCs/>
          <w:sz w:val="22"/>
          <w:szCs w:val="22"/>
        </w:rPr>
      </w:pPr>
      <w:r>
        <w:rPr>
          <w:b/>
          <w:bCs/>
          <w:sz w:val="22"/>
          <w:szCs w:val="22"/>
        </w:rPr>
        <w:lastRenderedPageBreak/>
        <w:t>References</w:t>
      </w:r>
    </w:p>
    <w:p w14:paraId="1FE85834" w14:textId="30942FAC" w:rsidR="002913BF" w:rsidRPr="00EB1A75" w:rsidRDefault="002913BF" w:rsidP="00F80D5C">
      <w:pPr>
        <w:rPr>
          <w:sz w:val="20"/>
          <w:szCs w:val="20"/>
        </w:rPr>
      </w:pPr>
      <w:r w:rsidRPr="00EB1A75">
        <w:rPr>
          <w:sz w:val="20"/>
          <w:szCs w:val="20"/>
        </w:rPr>
        <w:t xml:space="preserve">Bednarski, J. A., M. M. Sogge, S. E. Miller, and S. C. Heinl. 2017. A comprehensive review of Chilkat Lake and River sockeye salmon stock assessment studies. Alaska Department of Fish and Game, Fishery Manuscript </w:t>
      </w:r>
      <w:del w:id="68" w:author="Heinl, Steve (DFG)" w:date="2023-04-17T10:17:00Z">
        <w:r w:rsidRPr="00EB1A75" w:rsidDel="00B75D8C">
          <w:rPr>
            <w:sz w:val="20"/>
            <w:szCs w:val="20"/>
          </w:rPr>
          <w:delText xml:space="preserve">Series </w:delText>
        </w:r>
      </w:del>
      <w:r w:rsidRPr="00EB1A75">
        <w:rPr>
          <w:sz w:val="20"/>
          <w:szCs w:val="20"/>
        </w:rPr>
        <w:t>No. 17-06, Anchorage.</w:t>
      </w:r>
    </w:p>
    <w:p w14:paraId="0C922E6F" w14:textId="77777777" w:rsidR="002913BF" w:rsidRPr="00EB1A75" w:rsidRDefault="002913BF" w:rsidP="00F80D5C">
      <w:pPr>
        <w:rPr>
          <w:sz w:val="20"/>
          <w:szCs w:val="20"/>
        </w:rPr>
      </w:pPr>
      <w:r w:rsidRPr="00EB1A75">
        <w:rPr>
          <w:sz w:val="20"/>
          <w:szCs w:val="20"/>
        </w:rPr>
        <w:t xml:space="preserve">Eggers, D. M., J. H. Clark, R. L. Bachman, and S. C. Heinl. 2008. Sockeye salmon stock status and escapement goals in Southeast Alaska. Alaska Department of Fish and Game, Special Publication No. 08-17, Anchorage. </w:t>
      </w:r>
    </w:p>
    <w:p w14:paraId="6DE88189" w14:textId="513EBA28" w:rsidR="002913BF" w:rsidRPr="00EB1A75" w:rsidRDefault="002913BF" w:rsidP="00F80D5C">
      <w:pPr>
        <w:rPr>
          <w:sz w:val="20"/>
          <w:szCs w:val="20"/>
        </w:rPr>
      </w:pPr>
      <w:r w:rsidRPr="00EB1A75">
        <w:rPr>
          <w:sz w:val="20"/>
          <w:szCs w:val="20"/>
        </w:rPr>
        <w:t>Eggers, D. M., R. L. Bachman, and J. Stahl. 2010. Stock status and escapement goals for Chilkat Lake sockeye salmon in Southeast Alaska. Alaska Department of Fish and Game, Fishery Manuscript No. 10-05, Anchorage.</w:t>
      </w:r>
    </w:p>
    <w:p w14:paraId="6660EE38" w14:textId="56C8BC31" w:rsidR="002913BF" w:rsidRPr="00EB1A75" w:rsidRDefault="002913BF" w:rsidP="00F80D5C">
      <w:pPr>
        <w:rPr>
          <w:sz w:val="20"/>
          <w:szCs w:val="20"/>
        </w:rPr>
      </w:pPr>
      <w:r w:rsidRPr="00EB1A75">
        <w:rPr>
          <w:sz w:val="20"/>
          <w:szCs w:val="20"/>
        </w:rPr>
        <w:t>Gilk-Baumer, S. E., S. D. Rogers Olive, D. K. Harris, S. C. Heinl, E. K. C. Fox, and W. D. Templin. 2015. Genetic mixed stock analysis of sockeye salmon harvests in selected northern Chatham Strait commercial fisheries, Southeast Alaska, 2012–2014. Alaska Department of Fish and Game, Fishery Data Series No. 15-03, Anchorage.</w:t>
      </w:r>
    </w:p>
    <w:p w14:paraId="0B43C467" w14:textId="4B27ADCC" w:rsidR="00F165BF" w:rsidRDefault="00F165BF" w:rsidP="00F80D5C">
      <w:pPr>
        <w:rPr>
          <w:ins w:id="69" w:author="Heinl, Steve (DFG)" w:date="2023-04-17T10:08:00Z"/>
          <w:sz w:val="20"/>
          <w:szCs w:val="20"/>
        </w:rPr>
      </w:pPr>
      <w:ins w:id="70" w:author="Heinl, Steve (DFG)" w:date="2023-04-17T10:09:00Z">
        <w:r w:rsidRPr="00F165BF">
          <w:rPr>
            <w:sz w:val="20"/>
            <w:szCs w:val="20"/>
          </w:rPr>
          <w:t>Heinl, S. C., E. L. Jones III, A. W. Piston, P. J. Richards, L. D. Shaul, B. W. Elliott, S. E. Miller, R. E. Brenner, and J. V. Nichols. 2017. Review of salmon escapement goals in Southeast Alaska, 2017. Alaska Department of Fish and Game, Fishery Manuscript No. 17-11, Anchorage.</w:t>
        </w:r>
      </w:ins>
    </w:p>
    <w:p w14:paraId="53853446" w14:textId="4D2CCE40" w:rsidR="006E5D16" w:rsidRPr="00EB1A75" w:rsidRDefault="002913BF" w:rsidP="00F80D5C">
      <w:pPr>
        <w:rPr>
          <w:b/>
          <w:bCs/>
          <w:sz w:val="20"/>
          <w:szCs w:val="20"/>
        </w:rPr>
      </w:pPr>
      <w:r w:rsidRPr="00EB1A75">
        <w:rPr>
          <w:sz w:val="20"/>
          <w:szCs w:val="20"/>
        </w:rPr>
        <w:t>Ingledue, D. 1989. Hawk Inlet shore</w:t>
      </w:r>
      <w:ins w:id="71" w:author="Heinl, Steve (DFG)" w:date="2023-04-17T10:21:00Z">
        <w:r w:rsidR="00B75D8C">
          <w:rPr>
            <w:sz w:val="20"/>
            <w:szCs w:val="20"/>
          </w:rPr>
          <w:t>line</w:t>
        </w:r>
      </w:ins>
      <w:r w:rsidRPr="00EB1A75">
        <w:rPr>
          <w:sz w:val="20"/>
          <w:szCs w:val="20"/>
        </w:rPr>
        <w:t xml:space="preserve"> purse seine fishery, 1989. Alaska Department of Fish and Game, Division of Commercial Fisheries, Regional Information Report No. 1J89-31, Juneau.</w:t>
      </w:r>
    </w:p>
    <w:p w14:paraId="20C8F3FD" w14:textId="6A76E059" w:rsidR="006E5D16" w:rsidRPr="00EB1A75" w:rsidRDefault="002913BF" w:rsidP="00F80D5C">
      <w:pPr>
        <w:rPr>
          <w:b/>
          <w:bCs/>
          <w:sz w:val="20"/>
          <w:szCs w:val="20"/>
        </w:rPr>
      </w:pPr>
      <w:r w:rsidRPr="00EB1A75">
        <w:rPr>
          <w:sz w:val="20"/>
          <w:szCs w:val="20"/>
        </w:rPr>
        <w:t>McPherson, S. A. 1990. An in</w:t>
      </w:r>
      <w:ins w:id="72" w:author="Heinl, Steve (DFG)" w:date="2023-04-17T10:21:00Z">
        <w:r w:rsidR="00B75D8C">
          <w:rPr>
            <w:sz w:val="20"/>
            <w:szCs w:val="20"/>
          </w:rPr>
          <w:t>-</w:t>
        </w:r>
      </w:ins>
      <w:r w:rsidRPr="00EB1A75">
        <w:rPr>
          <w:sz w:val="20"/>
          <w:szCs w:val="20"/>
        </w:rPr>
        <w:t xml:space="preserve">season management system for sockeye salmon returns to Lynn Canal, </w:t>
      </w:r>
      <w:del w:id="73" w:author="Heinl, Steve (DFG)" w:date="2023-04-17T10:22:00Z">
        <w:r w:rsidRPr="00EB1A75" w:rsidDel="00B75D8C">
          <w:rPr>
            <w:sz w:val="20"/>
            <w:szCs w:val="20"/>
          </w:rPr>
          <w:delText>s</w:delText>
        </w:r>
      </w:del>
      <w:ins w:id="74" w:author="Heinl, Steve (DFG)" w:date="2023-04-17T10:22:00Z">
        <w:r w:rsidR="00B75D8C">
          <w:rPr>
            <w:sz w:val="20"/>
            <w:szCs w:val="20"/>
          </w:rPr>
          <w:t>S</w:t>
        </w:r>
      </w:ins>
      <w:r w:rsidRPr="00EB1A75">
        <w:rPr>
          <w:sz w:val="20"/>
          <w:szCs w:val="20"/>
        </w:rPr>
        <w:t>outheast Alaska. M. S. Thesis, University of Alaska, Fairbanks.</w:t>
      </w:r>
    </w:p>
    <w:p w14:paraId="649F67BC" w14:textId="64387C47" w:rsidR="00EC5E7E" w:rsidRPr="00EB1A75" w:rsidRDefault="00EC5E7E" w:rsidP="00F80D5C">
      <w:pPr>
        <w:rPr>
          <w:sz w:val="20"/>
          <w:szCs w:val="20"/>
        </w:rPr>
      </w:pPr>
      <w:r w:rsidRPr="00EB1A75">
        <w:rPr>
          <w:sz w:val="20"/>
          <w:szCs w:val="20"/>
        </w:rPr>
        <w:t xml:space="preserve">Miller, S. E., and S. C. Heinl. 2018. Chilkat Lake sockeye salmon escapement goal review. Alaska Department of Fish and Game, Fishery Manuscript </w:t>
      </w:r>
      <w:del w:id="75" w:author="Heinl, Steve (DFG)" w:date="2023-04-17T10:23:00Z">
        <w:r w:rsidRPr="00EB1A75" w:rsidDel="00B75D8C">
          <w:rPr>
            <w:sz w:val="20"/>
            <w:szCs w:val="20"/>
          </w:rPr>
          <w:delText xml:space="preserve">Series </w:delText>
        </w:r>
      </w:del>
      <w:r w:rsidRPr="00EB1A75">
        <w:rPr>
          <w:sz w:val="20"/>
          <w:szCs w:val="20"/>
        </w:rPr>
        <w:t>No. 18-05, Anchorage.</w:t>
      </w:r>
    </w:p>
    <w:p w14:paraId="729A7532" w14:textId="78C0436B" w:rsidR="002913BF" w:rsidRPr="00EB1A75" w:rsidRDefault="002913BF" w:rsidP="00F80D5C">
      <w:pPr>
        <w:rPr>
          <w:sz w:val="20"/>
          <w:szCs w:val="20"/>
        </w:rPr>
      </w:pPr>
      <w:r w:rsidRPr="00EB1A75">
        <w:rPr>
          <w:sz w:val="20"/>
          <w:szCs w:val="20"/>
        </w:rPr>
        <w:t xml:space="preserve">Ransbury, S. R., N. L. Zeiser, J. A. Bednarski, S. C. Heinl, C. S. Jalbert, and S. E. Miller. 2021. Stock assessment study of Chilkat Lake and River sockeye salmon, 2017–2020. Alaska Department of Fish and Game, Fishery Manuscript </w:t>
      </w:r>
      <w:del w:id="76" w:author="Heinl, Steve (DFG)" w:date="2023-04-17T10:24:00Z">
        <w:r w:rsidRPr="00EB1A75" w:rsidDel="00FB2E8E">
          <w:rPr>
            <w:sz w:val="20"/>
            <w:szCs w:val="20"/>
          </w:rPr>
          <w:delText xml:space="preserve">Series </w:delText>
        </w:r>
      </w:del>
      <w:r w:rsidRPr="00EB1A75">
        <w:rPr>
          <w:sz w:val="20"/>
          <w:szCs w:val="20"/>
        </w:rPr>
        <w:t>No. 21-06, Anchorage.</w:t>
      </w:r>
    </w:p>
    <w:p w14:paraId="6AFF61D3" w14:textId="4D69D0C3" w:rsidR="006E5D16" w:rsidRPr="00EB1A75" w:rsidRDefault="002913BF" w:rsidP="00F80D5C">
      <w:pPr>
        <w:rPr>
          <w:b/>
          <w:bCs/>
          <w:sz w:val="20"/>
          <w:szCs w:val="20"/>
        </w:rPr>
      </w:pPr>
      <w:r w:rsidRPr="00EB1A75">
        <w:rPr>
          <w:sz w:val="20"/>
          <w:szCs w:val="20"/>
        </w:rPr>
        <w:t xml:space="preserve">Sogge, M. M., and R. L. Bachman. 2014. Operational Plan: Stock assessment studies of Chilkat River adult salmon. Alaska Department of Fish and Game, </w:t>
      </w:r>
      <w:ins w:id="77" w:author="Heinl, Steve (DFG)" w:date="2023-04-17T10:26:00Z">
        <w:r w:rsidR="00FB2E8E">
          <w:rPr>
            <w:sz w:val="20"/>
            <w:szCs w:val="20"/>
          </w:rPr>
          <w:t xml:space="preserve">Division of Commercial Fisheries, </w:t>
        </w:r>
      </w:ins>
      <w:r w:rsidRPr="00EB1A75">
        <w:rPr>
          <w:sz w:val="20"/>
          <w:szCs w:val="20"/>
        </w:rPr>
        <w:t>Regional Operational Plan ROP.CF1J.14-03, Douglas.</w:t>
      </w:r>
    </w:p>
    <w:p w14:paraId="306531F1" w14:textId="0EB4FC0A" w:rsidR="002913BF" w:rsidRPr="00EB1A75" w:rsidRDefault="002913BF" w:rsidP="002913BF">
      <w:pPr>
        <w:rPr>
          <w:b/>
          <w:bCs/>
          <w:sz w:val="20"/>
          <w:szCs w:val="20"/>
        </w:rPr>
      </w:pPr>
      <w:r w:rsidRPr="00EB1A75">
        <w:rPr>
          <w:sz w:val="20"/>
          <w:szCs w:val="20"/>
        </w:rPr>
        <w:t xml:space="preserve">Zeiser, N. L., S. R. Ransbury, S. C. Heinl, and S. E. Miller. 2020. Operational plan: Chilkat Lake salmon weir enumeration and sampling procedures, 2020–2022. Alaska Department of Fish and Game, </w:t>
      </w:r>
      <w:ins w:id="78" w:author="Heinl, Steve (DFG)" w:date="2023-04-17T10:26:00Z">
        <w:r w:rsidR="00FB2E8E">
          <w:rPr>
            <w:sz w:val="20"/>
            <w:szCs w:val="20"/>
          </w:rPr>
          <w:t xml:space="preserve">Division of Commercial Fisheries, </w:t>
        </w:r>
      </w:ins>
      <w:r w:rsidRPr="00EB1A75">
        <w:rPr>
          <w:sz w:val="20"/>
          <w:szCs w:val="20"/>
        </w:rPr>
        <w:t>Regional Operational Plan ROP.CF.1J.2020.02, Douglas.</w:t>
      </w:r>
    </w:p>
    <w:p w14:paraId="61CF5938" w14:textId="77777777" w:rsidR="00EB1A75" w:rsidRDefault="00EB1A75" w:rsidP="00F80D5C">
      <w:pPr>
        <w:rPr>
          <w:b/>
          <w:bCs/>
          <w:sz w:val="22"/>
          <w:szCs w:val="22"/>
        </w:rPr>
      </w:pPr>
    </w:p>
    <w:p w14:paraId="6283CC98" w14:textId="77777777" w:rsidR="00EB1A75" w:rsidRDefault="00EB1A75">
      <w:pPr>
        <w:spacing w:after="160" w:line="259" w:lineRule="auto"/>
        <w:jc w:val="left"/>
        <w:rPr>
          <w:b/>
          <w:bCs/>
          <w:sz w:val="22"/>
          <w:szCs w:val="22"/>
        </w:rPr>
      </w:pPr>
      <w:r>
        <w:rPr>
          <w:b/>
          <w:bCs/>
          <w:sz w:val="22"/>
          <w:szCs w:val="22"/>
        </w:rPr>
        <w:br w:type="page"/>
      </w:r>
    </w:p>
    <w:p w14:paraId="5A793C60" w14:textId="6CF58EF3" w:rsidR="00F80D5C" w:rsidRDefault="00F80D5C" w:rsidP="00F80D5C">
      <w:pPr>
        <w:rPr>
          <w:sz w:val="22"/>
          <w:szCs w:val="22"/>
        </w:rPr>
      </w:pPr>
      <w:r w:rsidRPr="008F4990">
        <w:rPr>
          <w:b/>
          <w:bCs/>
          <w:sz w:val="22"/>
          <w:szCs w:val="22"/>
        </w:rPr>
        <w:lastRenderedPageBreak/>
        <w:t>Table 1.</w:t>
      </w:r>
      <w:r w:rsidRPr="008F4990">
        <w:rPr>
          <w:sz w:val="22"/>
          <w:szCs w:val="22"/>
        </w:rPr>
        <w:t>–</w:t>
      </w:r>
      <w:r w:rsidRPr="008528D0">
        <w:rPr>
          <w:sz w:val="22"/>
          <w:szCs w:val="22"/>
        </w:rPr>
        <w:t xml:space="preserve">Parameter estimates from the state-space model fitted to the </w:t>
      </w:r>
      <w:r w:rsidR="00B60450" w:rsidRPr="008528D0">
        <w:rPr>
          <w:sz w:val="22"/>
          <w:szCs w:val="22"/>
        </w:rPr>
        <w:t xml:space="preserve">Chilkat </w:t>
      </w:r>
      <w:r w:rsidRPr="008528D0">
        <w:rPr>
          <w:sz w:val="22"/>
          <w:szCs w:val="22"/>
        </w:rPr>
        <w:t>Lake sockeye salmon data for calendar years 19</w:t>
      </w:r>
      <w:r w:rsidR="009F7108" w:rsidRPr="008528D0">
        <w:rPr>
          <w:sz w:val="22"/>
          <w:szCs w:val="22"/>
        </w:rPr>
        <w:t>76</w:t>
      </w:r>
      <w:r w:rsidRPr="008528D0">
        <w:rPr>
          <w:sz w:val="22"/>
          <w:szCs w:val="22"/>
        </w:rPr>
        <w:t>–20</w:t>
      </w:r>
      <w:r w:rsidR="009F7108" w:rsidRPr="008528D0">
        <w:rPr>
          <w:sz w:val="22"/>
          <w:szCs w:val="22"/>
        </w:rPr>
        <w:t>22</w:t>
      </w:r>
      <w:r w:rsidR="006E5D16">
        <w:rPr>
          <w:sz w:val="22"/>
          <w:szCs w:val="22"/>
        </w:rPr>
        <w:t xml:space="preserve"> (brood years 197</w:t>
      </w:r>
      <w:r w:rsidR="00562AC2">
        <w:rPr>
          <w:sz w:val="22"/>
          <w:szCs w:val="22"/>
        </w:rPr>
        <w:t>6</w:t>
      </w:r>
      <w:r w:rsidR="006E5D16">
        <w:rPr>
          <w:sz w:val="22"/>
          <w:szCs w:val="22"/>
        </w:rPr>
        <w:t>–2018)</w:t>
      </w:r>
      <w:r w:rsidRPr="008528D0">
        <w:rPr>
          <w:sz w:val="22"/>
          <w:szCs w:val="22"/>
        </w:rPr>
        <w:t>. Posterior medians are point estimates; the 2.5th and 97.5th percentiles define 95% credible intervals for the parameters.</w:t>
      </w:r>
      <w:r w:rsidRPr="008F4990">
        <w:rPr>
          <w:sz w:val="22"/>
          <w:szCs w:val="22"/>
        </w:rPr>
        <w:t xml:space="preserve"> </w:t>
      </w:r>
      <w:r w:rsidR="004C19DE">
        <w:rPr>
          <w:sz w:val="22"/>
          <w:szCs w:val="22"/>
        </w:rPr>
        <w:t>The parameter ln</w:t>
      </w:r>
      <w:r w:rsidR="004C19DE" w:rsidRPr="004C19DE">
        <w:rPr>
          <w:sz w:val="22"/>
          <w:szCs w:val="22"/>
        </w:rPr>
        <w:t>(</w:t>
      </w:r>
      <w:r w:rsidR="004C19DE" w:rsidRPr="004C19DE">
        <w:rPr>
          <w:rFonts w:ascii="Symbol" w:hAnsi="Symbol"/>
          <w:i/>
          <w:iCs/>
          <w:sz w:val="22"/>
          <w:szCs w:val="22"/>
        </w:rPr>
        <w:t>a</w:t>
      </w:r>
      <w:r w:rsidR="003627AA" w:rsidRPr="003627AA">
        <w:rPr>
          <w:i/>
          <w:iCs/>
          <w:sz w:val="22"/>
          <w:szCs w:val="22"/>
        </w:rPr>
        <w:t>'</w:t>
      </w:r>
      <w:r w:rsidR="004C19DE" w:rsidRPr="004C19DE">
        <w:rPr>
          <w:rFonts w:ascii="Symbol" w:hAnsi="Symbol"/>
          <w:sz w:val="22"/>
          <w:szCs w:val="22"/>
        </w:rPr>
        <w:t>)</w:t>
      </w:r>
      <w:r w:rsidR="004C19DE">
        <w:rPr>
          <w:i/>
          <w:iCs/>
          <w:sz w:val="22"/>
          <w:szCs w:val="22"/>
        </w:rPr>
        <w:t xml:space="preserve"> </w:t>
      </w:r>
      <w:r w:rsidR="004C19DE" w:rsidRPr="004C19DE">
        <w:rPr>
          <w:sz w:val="22"/>
          <w:szCs w:val="22"/>
        </w:rPr>
        <w:t xml:space="preserve">is the </w:t>
      </w:r>
      <w:r w:rsidR="004C19DE">
        <w:rPr>
          <w:sz w:val="22"/>
          <w:szCs w:val="22"/>
        </w:rPr>
        <w:t xml:space="preserve">log-normal bias-corrected alpha parameter. Biological benchmarks </w:t>
      </w:r>
      <w:ins w:id="79" w:author="Heinl, Steve (DFG)" w:date="2023-04-17T10:27:00Z">
        <w:r w:rsidR="00FB2E8E">
          <w:rPr>
            <w:sz w:val="22"/>
            <w:szCs w:val="22"/>
          </w:rPr>
          <w:t xml:space="preserve">are </w:t>
        </w:r>
      </w:ins>
      <w:r w:rsidR="004C19DE">
        <w:rPr>
          <w:sz w:val="22"/>
          <w:szCs w:val="22"/>
        </w:rPr>
        <w:t xml:space="preserve">based on the </w:t>
      </w:r>
      <w:proofErr w:type="gramStart"/>
      <w:r w:rsidR="004C19DE">
        <w:rPr>
          <w:sz w:val="22"/>
          <w:szCs w:val="22"/>
        </w:rPr>
        <w:t>log</w:t>
      </w:r>
      <w:proofErr w:type="gramEnd"/>
      <w:r w:rsidR="004C19DE">
        <w:rPr>
          <w:sz w:val="22"/>
          <w:szCs w:val="22"/>
        </w:rPr>
        <w:t>-normal bias-corrected alpha parameter.</w:t>
      </w:r>
    </w:p>
    <w:tbl>
      <w:tblPr>
        <w:tblW w:w="0" w:type="auto"/>
        <w:tblInd w:w="-30" w:type="dxa"/>
        <w:tblLayout w:type="fixed"/>
        <w:tblLook w:val="0000" w:firstRow="0" w:lastRow="0" w:firstColumn="0" w:lastColumn="0" w:noHBand="0" w:noVBand="0"/>
      </w:tblPr>
      <w:tblGrid>
        <w:gridCol w:w="1968"/>
        <w:gridCol w:w="1104"/>
        <w:gridCol w:w="1514"/>
        <w:gridCol w:w="1344"/>
        <w:gridCol w:w="1577"/>
        <w:gridCol w:w="1375"/>
      </w:tblGrid>
      <w:tr w:rsidR="004C19DE" w14:paraId="30A09E92" w14:textId="77777777" w:rsidTr="004C19DE">
        <w:trPr>
          <w:trHeight w:val="252"/>
        </w:trPr>
        <w:tc>
          <w:tcPr>
            <w:tcW w:w="1968" w:type="dxa"/>
            <w:tcBorders>
              <w:top w:val="single" w:sz="6" w:space="0" w:color="auto"/>
              <w:left w:val="nil"/>
              <w:bottom w:val="nil"/>
              <w:right w:val="nil"/>
            </w:tcBorders>
          </w:tcPr>
          <w:p w14:paraId="0C72A22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Parameter</w:t>
            </w:r>
          </w:p>
        </w:tc>
        <w:tc>
          <w:tcPr>
            <w:tcW w:w="1104" w:type="dxa"/>
            <w:tcBorders>
              <w:top w:val="single" w:sz="6" w:space="0" w:color="auto"/>
              <w:left w:val="nil"/>
              <w:bottom w:val="nil"/>
              <w:right w:val="nil"/>
            </w:tcBorders>
          </w:tcPr>
          <w:p w14:paraId="24C3F2D0"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2.5%</w:t>
            </w:r>
          </w:p>
        </w:tc>
        <w:tc>
          <w:tcPr>
            <w:tcW w:w="1514" w:type="dxa"/>
            <w:tcBorders>
              <w:top w:val="single" w:sz="6" w:space="0" w:color="auto"/>
              <w:left w:val="nil"/>
              <w:bottom w:val="nil"/>
              <w:right w:val="nil"/>
            </w:tcBorders>
          </w:tcPr>
          <w:p w14:paraId="0C46C8F7"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Median</w:t>
            </w:r>
          </w:p>
        </w:tc>
        <w:tc>
          <w:tcPr>
            <w:tcW w:w="1344" w:type="dxa"/>
            <w:tcBorders>
              <w:top w:val="single" w:sz="6" w:space="0" w:color="auto"/>
              <w:left w:val="nil"/>
              <w:bottom w:val="nil"/>
              <w:right w:val="nil"/>
            </w:tcBorders>
          </w:tcPr>
          <w:p w14:paraId="12987670"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97.5%</w:t>
            </w:r>
          </w:p>
        </w:tc>
        <w:tc>
          <w:tcPr>
            <w:tcW w:w="1577" w:type="dxa"/>
            <w:tcBorders>
              <w:top w:val="single" w:sz="6" w:space="0" w:color="auto"/>
              <w:left w:val="nil"/>
              <w:bottom w:val="nil"/>
              <w:right w:val="nil"/>
            </w:tcBorders>
          </w:tcPr>
          <w:p w14:paraId="7E045DD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Mean</w:t>
            </w:r>
          </w:p>
        </w:tc>
        <w:tc>
          <w:tcPr>
            <w:tcW w:w="1375" w:type="dxa"/>
            <w:tcBorders>
              <w:top w:val="single" w:sz="6" w:space="0" w:color="auto"/>
              <w:left w:val="nil"/>
              <w:bottom w:val="nil"/>
              <w:right w:val="nil"/>
            </w:tcBorders>
          </w:tcPr>
          <w:p w14:paraId="0890A899"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Posterior CV</w:t>
            </w:r>
          </w:p>
        </w:tc>
      </w:tr>
      <w:tr w:rsidR="004C19DE" w14:paraId="4D371B7A" w14:textId="77777777" w:rsidTr="004C19DE">
        <w:trPr>
          <w:trHeight w:val="252"/>
        </w:trPr>
        <w:tc>
          <w:tcPr>
            <w:tcW w:w="1968" w:type="dxa"/>
            <w:tcBorders>
              <w:top w:val="single" w:sz="6" w:space="0" w:color="auto"/>
              <w:left w:val="nil"/>
              <w:bottom w:val="nil"/>
              <w:right w:val="nil"/>
            </w:tcBorders>
          </w:tcPr>
          <w:p w14:paraId="1CF0083B" w14:textId="77777777" w:rsidR="004C19DE" w:rsidRDefault="004C19DE">
            <w:pPr>
              <w:autoSpaceDE w:val="0"/>
              <w:autoSpaceDN w:val="0"/>
              <w:adjustRightInd w:val="0"/>
              <w:spacing w:after="0"/>
              <w:jc w:val="center"/>
              <w:rPr>
                <w:rFonts w:ascii="Symbol" w:eastAsiaTheme="minorHAnsi" w:hAnsi="Symbol" w:cs="Symbol"/>
                <w:i/>
                <w:iCs/>
                <w:color w:val="000000"/>
                <w:sz w:val="20"/>
                <w:szCs w:val="20"/>
              </w:rPr>
            </w:pPr>
            <w:r>
              <w:rPr>
                <w:rFonts w:ascii="Symbol" w:eastAsiaTheme="minorHAnsi" w:hAnsi="Symbol" w:cs="Symbol"/>
                <w:i/>
                <w:iCs/>
                <w:color w:val="000000"/>
                <w:sz w:val="20"/>
                <w:szCs w:val="20"/>
              </w:rPr>
              <w:t>a</w:t>
            </w:r>
          </w:p>
        </w:tc>
        <w:tc>
          <w:tcPr>
            <w:tcW w:w="1104" w:type="dxa"/>
            <w:tcBorders>
              <w:top w:val="single" w:sz="6" w:space="0" w:color="auto"/>
              <w:left w:val="nil"/>
              <w:bottom w:val="nil"/>
              <w:right w:val="nil"/>
            </w:tcBorders>
          </w:tcPr>
          <w:p w14:paraId="3F7873F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1.76</w:t>
            </w:r>
          </w:p>
        </w:tc>
        <w:tc>
          <w:tcPr>
            <w:tcW w:w="1514" w:type="dxa"/>
            <w:tcBorders>
              <w:top w:val="single" w:sz="6" w:space="0" w:color="auto"/>
              <w:left w:val="nil"/>
              <w:bottom w:val="nil"/>
              <w:right w:val="nil"/>
            </w:tcBorders>
          </w:tcPr>
          <w:p w14:paraId="0B056482"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2.86</w:t>
            </w:r>
          </w:p>
        </w:tc>
        <w:tc>
          <w:tcPr>
            <w:tcW w:w="1344" w:type="dxa"/>
            <w:tcBorders>
              <w:top w:val="single" w:sz="6" w:space="0" w:color="auto"/>
              <w:left w:val="nil"/>
              <w:bottom w:val="nil"/>
              <w:right w:val="nil"/>
            </w:tcBorders>
          </w:tcPr>
          <w:p w14:paraId="68ED954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4.86</w:t>
            </w:r>
          </w:p>
        </w:tc>
        <w:tc>
          <w:tcPr>
            <w:tcW w:w="1577" w:type="dxa"/>
            <w:tcBorders>
              <w:top w:val="single" w:sz="6" w:space="0" w:color="auto"/>
              <w:left w:val="nil"/>
              <w:bottom w:val="nil"/>
              <w:right w:val="nil"/>
            </w:tcBorders>
          </w:tcPr>
          <w:p w14:paraId="7D84E4FC"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2.98</w:t>
            </w:r>
          </w:p>
        </w:tc>
        <w:tc>
          <w:tcPr>
            <w:tcW w:w="1375" w:type="dxa"/>
            <w:tcBorders>
              <w:top w:val="single" w:sz="6" w:space="0" w:color="auto"/>
              <w:left w:val="nil"/>
              <w:bottom w:val="nil"/>
              <w:right w:val="nil"/>
            </w:tcBorders>
          </w:tcPr>
          <w:p w14:paraId="6E51A51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0.27</w:t>
            </w:r>
          </w:p>
        </w:tc>
      </w:tr>
      <w:tr w:rsidR="004C19DE" w14:paraId="5FE16944" w14:textId="77777777" w:rsidTr="004C19DE">
        <w:trPr>
          <w:trHeight w:val="252"/>
        </w:trPr>
        <w:tc>
          <w:tcPr>
            <w:tcW w:w="1968" w:type="dxa"/>
            <w:tcBorders>
              <w:top w:val="nil"/>
              <w:left w:val="nil"/>
              <w:bottom w:val="nil"/>
              <w:right w:val="nil"/>
            </w:tcBorders>
          </w:tcPr>
          <w:p w14:paraId="5625F31B" w14:textId="77777777" w:rsidR="004C19DE" w:rsidRDefault="004C19DE">
            <w:pPr>
              <w:autoSpaceDE w:val="0"/>
              <w:autoSpaceDN w:val="0"/>
              <w:adjustRightInd w:val="0"/>
              <w:spacing w:after="0"/>
              <w:jc w:val="center"/>
              <w:rPr>
                <w:rFonts w:ascii="Cambria" w:eastAsiaTheme="minorHAnsi" w:hAnsi="Cambria" w:cs="Cambria"/>
                <w:color w:val="000000"/>
                <w:sz w:val="20"/>
                <w:szCs w:val="20"/>
              </w:rPr>
            </w:pPr>
            <w:r w:rsidRPr="00902487">
              <w:rPr>
                <w:rFonts w:eastAsiaTheme="minorHAnsi"/>
                <w:color w:val="000000"/>
                <w:sz w:val="20"/>
                <w:szCs w:val="20"/>
              </w:rPr>
              <w:t>ln</w:t>
            </w:r>
            <w:r>
              <w:rPr>
                <w:rFonts w:ascii="Cambria" w:eastAsiaTheme="minorHAnsi" w:hAnsi="Cambria" w:cs="Cambria"/>
                <w:color w:val="000000"/>
                <w:sz w:val="20"/>
                <w:szCs w:val="20"/>
              </w:rPr>
              <w:t>(</w:t>
            </w:r>
            <w:r>
              <w:rPr>
                <w:rFonts w:ascii="Symbol" w:eastAsiaTheme="minorHAnsi" w:hAnsi="Symbol" w:cs="Symbol"/>
                <w:color w:val="000000"/>
                <w:sz w:val="20"/>
                <w:szCs w:val="20"/>
              </w:rPr>
              <w:t>a</w:t>
            </w:r>
            <w:r>
              <w:rPr>
                <w:rFonts w:ascii="Cambria" w:eastAsiaTheme="minorHAnsi" w:hAnsi="Cambria" w:cs="Cambria"/>
                <w:color w:val="000000"/>
                <w:sz w:val="20"/>
                <w:szCs w:val="20"/>
              </w:rPr>
              <w:t>)</w:t>
            </w:r>
          </w:p>
        </w:tc>
        <w:tc>
          <w:tcPr>
            <w:tcW w:w="1104" w:type="dxa"/>
            <w:tcBorders>
              <w:top w:val="nil"/>
              <w:left w:val="nil"/>
              <w:bottom w:val="nil"/>
              <w:right w:val="nil"/>
            </w:tcBorders>
          </w:tcPr>
          <w:p w14:paraId="08EC403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0.56</w:t>
            </w:r>
          </w:p>
        </w:tc>
        <w:tc>
          <w:tcPr>
            <w:tcW w:w="1514" w:type="dxa"/>
            <w:tcBorders>
              <w:top w:val="nil"/>
              <w:left w:val="nil"/>
              <w:bottom w:val="nil"/>
              <w:right w:val="nil"/>
            </w:tcBorders>
          </w:tcPr>
          <w:p w14:paraId="6A67EC3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1.05</w:t>
            </w:r>
          </w:p>
        </w:tc>
        <w:tc>
          <w:tcPr>
            <w:tcW w:w="1344" w:type="dxa"/>
            <w:tcBorders>
              <w:top w:val="nil"/>
              <w:left w:val="nil"/>
              <w:bottom w:val="nil"/>
              <w:right w:val="nil"/>
            </w:tcBorders>
          </w:tcPr>
          <w:p w14:paraId="2FDE1EAD"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1.58</w:t>
            </w:r>
          </w:p>
        </w:tc>
        <w:tc>
          <w:tcPr>
            <w:tcW w:w="1577" w:type="dxa"/>
            <w:tcBorders>
              <w:top w:val="nil"/>
              <w:left w:val="nil"/>
              <w:bottom w:val="nil"/>
              <w:right w:val="nil"/>
            </w:tcBorders>
          </w:tcPr>
          <w:p w14:paraId="774B8FC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1.06</w:t>
            </w:r>
          </w:p>
        </w:tc>
        <w:tc>
          <w:tcPr>
            <w:tcW w:w="1375" w:type="dxa"/>
            <w:tcBorders>
              <w:top w:val="nil"/>
              <w:left w:val="nil"/>
              <w:bottom w:val="nil"/>
              <w:right w:val="nil"/>
            </w:tcBorders>
          </w:tcPr>
          <w:p w14:paraId="28D71F8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0.25</w:t>
            </w:r>
          </w:p>
        </w:tc>
      </w:tr>
      <w:tr w:rsidR="004C19DE" w14:paraId="6ABFD71A" w14:textId="77777777" w:rsidTr="004C19DE">
        <w:trPr>
          <w:trHeight w:val="252"/>
        </w:trPr>
        <w:tc>
          <w:tcPr>
            <w:tcW w:w="1968" w:type="dxa"/>
            <w:tcBorders>
              <w:top w:val="nil"/>
              <w:left w:val="nil"/>
              <w:bottom w:val="nil"/>
              <w:right w:val="nil"/>
            </w:tcBorders>
          </w:tcPr>
          <w:p w14:paraId="65902CC5" w14:textId="6AF12934" w:rsidR="004C19DE" w:rsidRDefault="004C19DE">
            <w:pPr>
              <w:autoSpaceDE w:val="0"/>
              <w:autoSpaceDN w:val="0"/>
              <w:adjustRightInd w:val="0"/>
              <w:spacing w:after="0"/>
              <w:jc w:val="center"/>
              <w:rPr>
                <w:rFonts w:ascii="Cambria" w:eastAsiaTheme="minorHAnsi" w:hAnsi="Cambria" w:cs="Cambria"/>
                <w:color w:val="000000"/>
                <w:sz w:val="20"/>
                <w:szCs w:val="20"/>
              </w:rPr>
            </w:pPr>
            <w:r w:rsidRPr="00902487">
              <w:rPr>
                <w:rFonts w:eastAsiaTheme="minorHAnsi"/>
                <w:color w:val="000000"/>
                <w:sz w:val="20"/>
                <w:szCs w:val="20"/>
              </w:rPr>
              <w:t>ln</w:t>
            </w:r>
            <w:r>
              <w:rPr>
                <w:rFonts w:ascii="Cambria" w:eastAsiaTheme="minorHAnsi" w:hAnsi="Cambria" w:cs="Cambria"/>
                <w:color w:val="000000"/>
                <w:sz w:val="20"/>
                <w:szCs w:val="20"/>
              </w:rPr>
              <w:t>(</w:t>
            </w:r>
            <w:r>
              <w:rPr>
                <w:rFonts w:ascii="Symbol" w:eastAsiaTheme="minorHAnsi" w:hAnsi="Symbol" w:cs="Symbol"/>
                <w:color w:val="000000"/>
                <w:sz w:val="20"/>
                <w:szCs w:val="20"/>
              </w:rPr>
              <w:t>a</w:t>
            </w:r>
            <w:r w:rsidR="003627AA" w:rsidRPr="003627AA">
              <w:rPr>
                <w:rFonts w:eastAsiaTheme="minorHAnsi"/>
                <w:color w:val="000000"/>
                <w:sz w:val="20"/>
                <w:szCs w:val="20"/>
              </w:rPr>
              <w:t>'</w:t>
            </w:r>
            <w:r>
              <w:rPr>
                <w:rFonts w:ascii="Cambria" w:eastAsiaTheme="minorHAnsi" w:hAnsi="Cambria" w:cs="Cambria"/>
                <w:color w:val="000000"/>
                <w:sz w:val="20"/>
                <w:szCs w:val="20"/>
              </w:rPr>
              <w:t>)</w:t>
            </w:r>
          </w:p>
        </w:tc>
        <w:tc>
          <w:tcPr>
            <w:tcW w:w="1104" w:type="dxa"/>
            <w:tcBorders>
              <w:top w:val="nil"/>
              <w:left w:val="nil"/>
              <w:bottom w:val="nil"/>
              <w:right w:val="nil"/>
            </w:tcBorders>
          </w:tcPr>
          <w:p w14:paraId="67125DF3" w14:textId="77777777" w:rsidR="004C19DE" w:rsidRPr="00902487" w:rsidRDefault="004C19DE">
            <w:pPr>
              <w:autoSpaceDE w:val="0"/>
              <w:autoSpaceDN w:val="0"/>
              <w:adjustRightInd w:val="0"/>
              <w:spacing w:after="0"/>
              <w:jc w:val="center"/>
              <w:rPr>
                <w:rFonts w:eastAsiaTheme="minorHAnsi"/>
                <w:color w:val="000000"/>
                <w:sz w:val="20"/>
                <w:szCs w:val="20"/>
              </w:rPr>
            </w:pPr>
            <w:bookmarkStart w:id="80" w:name="OLE_LINK1"/>
            <w:r w:rsidRPr="00902487">
              <w:rPr>
                <w:rFonts w:eastAsiaTheme="minorHAnsi"/>
                <w:color w:val="000000"/>
                <w:sz w:val="20"/>
                <w:szCs w:val="20"/>
              </w:rPr>
              <w:t>0.78</w:t>
            </w:r>
            <w:bookmarkEnd w:id="80"/>
          </w:p>
        </w:tc>
        <w:tc>
          <w:tcPr>
            <w:tcW w:w="1514" w:type="dxa"/>
            <w:tcBorders>
              <w:top w:val="nil"/>
              <w:left w:val="nil"/>
              <w:bottom w:val="nil"/>
              <w:right w:val="nil"/>
            </w:tcBorders>
          </w:tcPr>
          <w:p w14:paraId="46AB320E" w14:textId="77777777" w:rsidR="004C19DE" w:rsidRPr="00902487" w:rsidRDefault="004C19DE">
            <w:pPr>
              <w:autoSpaceDE w:val="0"/>
              <w:autoSpaceDN w:val="0"/>
              <w:adjustRightInd w:val="0"/>
              <w:spacing w:after="0"/>
              <w:jc w:val="center"/>
              <w:rPr>
                <w:rFonts w:eastAsiaTheme="minorHAnsi"/>
                <w:color w:val="000000"/>
                <w:sz w:val="20"/>
                <w:szCs w:val="20"/>
              </w:rPr>
            </w:pPr>
            <w:bookmarkStart w:id="81" w:name="OLE_LINK2"/>
            <w:r w:rsidRPr="00902487">
              <w:rPr>
                <w:rFonts w:eastAsiaTheme="minorHAnsi"/>
                <w:color w:val="000000"/>
                <w:sz w:val="20"/>
                <w:szCs w:val="20"/>
              </w:rPr>
              <w:t>1.26</w:t>
            </w:r>
            <w:bookmarkEnd w:id="81"/>
          </w:p>
        </w:tc>
        <w:tc>
          <w:tcPr>
            <w:tcW w:w="1344" w:type="dxa"/>
            <w:tcBorders>
              <w:top w:val="nil"/>
              <w:left w:val="nil"/>
              <w:bottom w:val="nil"/>
              <w:right w:val="nil"/>
            </w:tcBorders>
          </w:tcPr>
          <w:p w14:paraId="30AC29D0"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1.90</w:t>
            </w:r>
          </w:p>
        </w:tc>
        <w:tc>
          <w:tcPr>
            <w:tcW w:w="1577" w:type="dxa"/>
            <w:tcBorders>
              <w:top w:val="nil"/>
              <w:left w:val="nil"/>
              <w:bottom w:val="nil"/>
              <w:right w:val="nil"/>
            </w:tcBorders>
          </w:tcPr>
          <w:p w14:paraId="57CCEB8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1.28</w:t>
            </w:r>
          </w:p>
        </w:tc>
        <w:tc>
          <w:tcPr>
            <w:tcW w:w="1375" w:type="dxa"/>
            <w:tcBorders>
              <w:top w:val="nil"/>
              <w:left w:val="nil"/>
              <w:bottom w:val="nil"/>
              <w:right w:val="nil"/>
            </w:tcBorders>
          </w:tcPr>
          <w:p w14:paraId="6B74612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0.22</w:t>
            </w:r>
          </w:p>
        </w:tc>
      </w:tr>
      <w:tr w:rsidR="004C19DE" w14:paraId="20E7EC1A" w14:textId="77777777" w:rsidTr="004C19DE">
        <w:trPr>
          <w:trHeight w:val="252"/>
        </w:trPr>
        <w:tc>
          <w:tcPr>
            <w:tcW w:w="1968" w:type="dxa"/>
            <w:tcBorders>
              <w:top w:val="nil"/>
              <w:left w:val="nil"/>
              <w:bottom w:val="nil"/>
              <w:right w:val="nil"/>
            </w:tcBorders>
          </w:tcPr>
          <w:p w14:paraId="5CABFAA7" w14:textId="77777777" w:rsidR="004C19DE" w:rsidRDefault="004C19DE">
            <w:pPr>
              <w:autoSpaceDE w:val="0"/>
              <w:autoSpaceDN w:val="0"/>
              <w:adjustRightInd w:val="0"/>
              <w:spacing w:after="0"/>
              <w:jc w:val="center"/>
              <w:rPr>
                <w:rFonts w:ascii="Symbol" w:eastAsiaTheme="minorHAnsi" w:hAnsi="Symbol" w:cs="Symbol"/>
                <w:i/>
                <w:iCs/>
                <w:color w:val="000000"/>
                <w:sz w:val="20"/>
                <w:szCs w:val="20"/>
              </w:rPr>
            </w:pPr>
            <w:r>
              <w:rPr>
                <w:rFonts w:ascii="Symbol" w:eastAsiaTheme="minorHAnsi" w:hAnsi="Symbol" w:cs="Symbol"/>
                <w:i/>
                <w:iCs/>
                <w:color w:val="000000"/>
                <w:sz w:val="20"/>
                <w:szCs w:val="20"/>
              </w:rPr>
              <w:t>b</w:t>
            </w:r>
          </w:p>
        </w:tc>
        <w:tc>
          <w:tcPr>
            <w:tcW w:w="1104" w:type="dxa"/>
            <w:tcBorders>
              <w:top w:val="nil"/>
              <w:left w:val="nil"/>
              <w:bottom w:val="nil"/>
              <w:right w:val="nil"/>
            </w:tcBorders>
          </w:tcPr>
          <w:p w14:paraId="4CBBBC52"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1.60E-06</w:t>
            </w:r>
          </w:p>
        </w:tc>
        <w:tc>
          <w:tcPr>
            <w:tcW w:w="1514" w:type="dxa"/>
            <w:tcBorders>
              <w:top w:val="nil"/>
              <w:left w:val="nil"/>
              <w:bottom w:val="nil"/>
              <w:right w:val="nil"/>
            </w:tcBorders>
          </w:tcPr>
          <w:p w14:paraId="593485F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5.42E-06</w:t>
            </w:r>
          </w:p>
        </w:tc>
        <w:tc>
          <w:tcPr>
            <w:tcW w:w="1344" w:type="dxa"/>
            <w:tcBorders>
              <w:top w:val="nil"/>
              <w:left w:val="nil"/>
              <w:bottom w:val="nil"/>
              <w:right w:val="nil"/>
            </w:tcBorders>
          </w:tcPr>
          <w:p w14:paraId="4F03DE9F"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9.33E-06</w:t>
            </w:r>
          </w:p>
        </w:tc>
        <w:tc>
          <w:tcPr>
            <w:tcW w:w="1577" w:type="dxa"/>
            <w:tcBorders>
              <w:top w:val="nil"/>
              <w:left w:val="nil"/>
              <w:bottom w:val="nil"/>
              <w:right w:val="nil"/>
            </w:tcBorders>
          </w:tcPr>
          <w:p w14:paraId="628052B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5.41E-06</w:t>
            </w:r>
          </w:p>
        </w:tc>
        <w:tc>
          <w:tcPr>
            <w:tcW w:w="1375" w:type="dxa"/>
            <w:tcBorders>
              <w:top w:val="nil"/>
              <w:left w:val="nil"/>
              <w:bottom w:val="nil"/>
              <w:right w:val="nil"/>
            </w:tcBorders>
          </w:tcPr>
          <w:p w14:paraId="6FF18E2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0.36</w:t>
            </w:r>
          </w:p>
        </w:tc>
      </w:tr>
      <w:tr w:rsidR="004C19DE" w14:paraId="5A52A131" w14:textId="77777777" w:rsidTr="004C19DE">
        <w:trPr>
          <w:trHeight w:val="252"/>
        </w:trPr>
        <w:tc>
          <w:tcPr>
            <w:tcW w:w="1968" w:type="dxa"/>
            <w:tcBorders>
              <w:top w:val="nil"/>
              <w:left w:val="nil"/>
              <w:bottom w:val="nil"/>
              <w:right w:val="nil"/>
            </w:tcBorders>
          </w:tcPr>
          <w:p w14:paraId="7C596B3F" w14:textId="77777777" w:rsidR="004C19DE" w:rsidRDefault="004C19DE">
            <w:pPr>
              <w:autoSpaceDE w:val="0"/>
              <w:autoSpaceDN w:val="0"/>
              <w:adjustRightInd w:val="0"/>
              <w:spacing w:after="0"/>
              <w:jc w:val="center"/>
              <w:rPr>
                <w:rFonts w:ascii="Symbol" w:eastAsiaTheme="minorHAnsi" w:hAnsi="Symbol" w:cs="Symbol"/>
                <w:i/>
                <w:iCs/>
                <w:color w:val="000000"/>
                <w:sz w:val="20"/>
                <w:szCs w:val="20"/>
              </w:rPr>
            </w:pPr>
            <w:r>
              <w:rPr>
                <w:rFonts w:ascii="Symbol" w:eastAsiaTheme="minorHAnsi" w:hAnsi="Symbol" w:cs="Symbol"/>
                <w:i/>
                <w:iCs/>
                <w:color w:val="000000"/>
                <w:sz w:val="20"/>
                <w:szCs w:val="20"/>
              </w:rPr>
              <w:t>f</w:t>
            </w:r>
          </w:p>
        </w:tc>
        <w:tc>
          <w:tcPr>
            <w:tcW w:w="1104" w:type="dxa"/>
            <w:tcBorders>
              <w:top w:val="nil"/>
              <w:left w:val="nil"/>
              <w:bottom w:val="nil"/>
              <w:right w:val="nil"/>
            </w:tcBorders>
          </w:tcPr>
          <w:p w14:paraId="0D744CDF"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0.09</w:t>
            </w:r>
          </w:p>
        </w:tc>
        <w:tc>
          <w:tcPr>
            <w:tcW w:w="1514" w:type="dxa"/>
            <w:tcBorders>
              <w:top w:val="nil"/>
              <w:left w:val="nil"/>
              <w:bottom w:val="nil"/>
              <w:right w:val="nil"/>
            </w:tcBorders>
          </w:tcPr>
          <w:p w14:paraId="41B5B997" w14:textId="77777777" w:rsidR="004C19DE" w:rsidRPr="00902487" w:rsidRDefault="004C19DE">
            <w:pPr>
              <w:autoSpaceDE w:val="0"/>
              <w:autoSpaceDN w:val="0"/>
              <w:adjustRightInd w:val="0"/>
              <w:spacing w:after="0"/>
              <w:jc w:val="center"/>
              <w:rPr>
                <w:rFonts w:eastAsiaTheme="minorHAnsi"/>
                <w:color w:val="000000"/>
                <w:sz w:val="20"/>
                <w:szCs w:val="20"/>
              </w:rPr>
            </w:pPr>
            <w:bookmarkStart w:id="82" w:name="OLE_LINK3"/>
            <w:r w:rsidRPr="00902487">
              <w:rPr>
                <w:rFonts w:eastAsiaTheme="minorHAnsi"/>
                <w:color w:val="000000"/>
                <w:sz w:val="20"/>
                <w:szCs w:val="20"/>
              </w:rPr>
              <w:t>0.41</w:t>
            </w:r>
            <w:bookmarkEnd w:id="82"/>
          </w:p>
        </w:tc>
        <w:tc>
          <w:tcPr>
            <w:tcW w:w="1344" w:type="dxa"/>
            <w:tcBorders>
              <w:top w:val="nil"/>
              <w:left w:val="nil"/>
              <w:bottom w:val="nil"/>
              <w:right w:val="nil"/>
            </w:tcBorders>
          </w:tcPr>
          <w:p w14:paraId="739DA0A2"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0.73</w:t>
            </w:r>
          </w:p>
        </w:tc>
        <w:tc>
          <w:tcPr>
            <w:tcW w:w="1577" w:type="dxa"/>
            <w:tcBorders>
              <w:top w:val="nil"/>
              <w:left w:val="nil"/>
              <w:bottom w:val="nil"/>
              <w:right w:val="nil"/>
            </w:tcBorders>
          </w:tcPr>
          <w:p w14:paraId="01284B5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0.41</w:t>
            </w:r>
          </w:p>
        </w:tc>
        <w:tc>
          <w:tcPr>
            <w:tcW w:w="1375" w:type="dxa"/>
            <w:tcBorders>
              <w:top w:val="nil"/>
              <w:left w:val="nil"/>
              <w:bottom w:val="nil"/>
              <w:right w:val="nil"/>
            </w:tcBorders>
          </w:tcPr>
          <w:p w14:paraId="01DEC5B0"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0.39</w:t>
            </w:r>
          </w:p>
        </w:tc>
      </w:tr>
      <w:tr w:rsidR="004C19DE" w14:paraId="7BED11C5" w14:textId="77777777" w:rsidTr="004C19DE">
        <w:trPr>
          <w:trHeight w:val="252"/>
        </w:trPr>
        <w:tc>
          <w:tcPr>
            <w:tcW w:w="1968" w:type="dxa"/>
            <w:tcBorders>
              <w:top w:val="nil"/>
              <w:left w:val="nil"/>
              <w:bottom w:val="nil"/>
              <w:right w:val="nil"/>
            </w:tcBorders>
          </w:tcPr>
          <w:p w14:paraId="2EFEB93E" w14:textId="77777777" w:rsidR="004C19DE" w:rsidRDefault="004C19DE">
            <w:pPr>
              <w:autoSpaceDE w:val="0"/>
              <w:autoSpaceDN w:val="0"/>
              <w:adjustRightInd w:val="0"/>
              <w:spacing w:after="0"/>
              <w:jc w:val="center"/>
              <w:rPr>
                <w:rFonts w:eastAsiaTheme="minorHAnsi"/>
                <w:i/>
                <w:iCs/>
                <w:color w:val="000000"/>
                <w:sz w:val="20"/>
                <w:szCs w:val="20"/>
                <w:vertAlign w:val="subscript"/>
              </w:rPr>
            </w:pPr>
            <w:r>
              <w:rPr>
                <w:rFonts w:ascii="Symbol" w:eastAsiaTheme="minorHAnsi" w:hAnsi="Symbol" w:cs="Symbol"/>
                <w:i/>
                <w:iCs/>
                <w:color w:val="000000"/>
                <w:sz w:val="20"/>
                <w:szCs w:val="20"/>
              </w:rPr>
              <w:t>s</w:t>
            </w:r>
            <w:r>
              <w:rPr>
                <w:rFonts w:eastAsiaTheme="minorHAnsi"/>
                <w:i/>
                <w:iCs/>
                <w:color w:val="000000"/>
                <w:sz w:val="20"/>
                <w:szCs w:val="20"/>
                <w:vertAlign w:val="subscript"/>
              </w:rPr>
              <w:t>R</w:t>
            </w:r>
          </w:p>
        </w:tc>
        <w:tc>
          <w:tcPr>
            <w:tcW w:w="1104" w:type="dxa"/>
            <w:tcBorders>
              <w:top w:val="nil"/>
              <w:left w:val="nil"/>
              <w:bottom w:val="nil"/>
              <w:right w:val="nil"/>
            </w:tcBorders>
          </w:tcPr>
          <w:p w14:paraId="7D1541F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0.46</w:t>
            </w:r>
          </w:p>
        </w:tc>
        <w:tc>
          <w:tcPr>
            <w:tcW w:w="1514" w:type="dxa"/>
            <w:tcBorders>
              <w:top w:val="nil"/>
              <w:left w:val="nil"/>
              <w:bottom w:val="nil"/>
              <w:right w:val="nil"/>
            </w:tcBorders>
          </w:tcPr>
          <w:p w14:paraId="33913ECF"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0.57</w:t>
            </w:r>
          </w:p>
        </w:tc>
        <w:tc>
          <w:tcPr>
            <w:tcW w:w="1344" w:type="dxa"/>
            <w:tcBorders>
              <w:top w:val="nil"/>
              <w:left w:val="nil"/>
              <w:bottom w:val="nil"/>
              <w:right w:val="nil"/>
            </w:tcBorders>
          </w:tcPr>
          <w:p w14:paraId="6623522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0.73</w:t>
            </w:r>
          </w:p>
        </w:tc>
        <w:tc>
          <w:tcPr>
            <w:tcW w:w="1577" w:type="dxa"/>
            <w:tcBorders>
              <w:top w:val="nil"/>
              <w:left w:val="nil"/>
              <w:bottom w:val="nil"/>
              <w:right w:val="nil"/>
            </w:tcBorders>
          </w:tcPr>
          <w:p w14:paraId="7413A2E4"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0.58</w:t>
            </w:r>
          </w:p>
        </w:tc>
        <w:tc>
          <w:tcPr>
            <w:tcW w:w="1375" w:type="dxa"/>
            <w:tcBorders>
              <w:top w:val="nil"/>
              <w:left w:val="nil"/>
              <w:bottom w:val="nil"/>
              <w:right w:val="nil"/>
            </w:tcBorders>
          </w:tcPr>
          <w:p w14:paraId="305D074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0.12</w:t>
            </w:r>
          </w:p>
        </w:tc>
      </w:tr>
      <w:tr w:rsidR="004C19DE" w14:paraId="32844951" w14:textId="77777777" w:rsidTr="004C19DE">
        <w:trPr>
          <w:trHeight w:val="252"/>
        </w:trPr>
        <w:tc>
          <w:tcPr>
            <w:tcW w:w="1968" w:type="dxa"/>
            <w:tcBorders>
              <w:top w:val="nil"/>
              <w:left w:val="nil"/>
              <w:bottom w:val="nil"/>
              <w:right w:val="nil"/>
            </w:tcBorders>
          </w:tcPr>
          <w:p w14:paraId="50CFB0BF" w14:textId="77777777" w:rsidR="004C19DE" w:rsidRPr="00902487" w:rsidRDefault="004C19DE">
            <w:pPr>
              <w:autoSpaceDE w:val="0"/>
              <w:autoSpaceDN w:val="0"/>
              <w:adjustRightInd w:val="0"/>
              <w:spacing w:after="0"/>
              <w:jc w:val="center"/>
              <w:rPr>
                <w:rFonts w:eastAsiaTheme="minorHAnsi"/>
                <w:color w:val="000000"/>
                <w:sz w:val="20"/>
                <w:szCs w:val="20"/>
                <w:vertAlign w:val="subscript"/>
              </w:rPr>
            </w:pPr>
            <w:r w:rsidRPr="00902487">
              <w:rPr>
                <w:rFonts w:eastAsiaTheme="minorHAnsi"/>
                <w:i/>
                <w:iCs/>
                <w:color w:val="000000"/>
                <w:sz w:val="20"/>
                <w:szCs w:val="20"/>
              </w:rPr>
              <w:t>S</w:t>
            </w:r>
            <w:r w:rsidRPr="00902487">
              <w:rPr>
                <w:rFonts w:eastAsiaTheme="minorHAnsi"/>
                <w:color w:val="000000"/>
                <w:sz w:val="20"/>
                <w:szCs w:val="20"/>
                <w:vertAlign w:val="subscript"/>
              </w:rPr>
              <w:t>EQ</w:t>
            </w:r>
          </w:p>
        </w:tc>
        <w:tc>
          <w:tcPr>
            <w:tcW w:w="1104" w:type="dxa"/>
            <w:tcBorders>
              <w:top w:val="nil"/>
              <w:left w:val="nil"/>
              <w:bottom w:val="nil"/>
              <w:right w:val="nil"/>
            </w:tcBorders>
          </w:tcPr>
          <w:p w14:paraId="4ABC64B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162,084</w:t>
            </w:r>
          </w:p>
        </w:tc>
        <w:tc>
          <w:tcPr>
            <w:tcW w:w="1514" w:type="dxa"/>
            <w:tcBorders>
              <w:top w:val="nil"/>
              <w:left w:val="nil"/>
              <w:bottom w:val="nil"/>
              <w:right w:val="nil"/>
            </w:tcBorders>
          </w:tcPr>
          <w:p w14:paraId="38712F81"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234,223</w:t>
            </w:r>
          </w:p>
        </w:tc>
        <w:tc>
          <w:tcPr>
            <w:tcW w:w="1344" w:type="dxa"/>
            <w:tcBorders>
              <w:top w:val="nil"/>
              <w:left w:val="nil"/>
              <w:bottom w:val="nil"/>
              <w:right w:val="nil"/>
            </w:tcBorders>
          </w:tcPr>
          <w:p w14:paraId="69382BF9"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611,713</w:t>
            </w:r>
          </w:p>
        </w:tc>
        <w:tc>
          <w:tcPr>
            <w:tcW w:w="1577" w:type="dxa"/>
            <w:tcBorders>
              <w:top w:val="nil"/>
              <w:left w:val="nil"/>
              <w:bottom w:val="nil"/>
              <w:right w:val="nil"/>
            </w:tcBorders>
          </w:tcPr>
          <w:p w14:paraId="2AFBCD92"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275,634</w:t>
            </w:r>
          </w:p>
        </w:tc>
        <w:tc>
          <w:tcPr>
            <w:tcW w:w="1375" w:type="dxa"/>
            <w:tcBorders>
              <w:top w:val="nil"/>
              <w:left w:val="nil"/>
              <w:bottom w:val="nil"/>
              <w:right w:val="nil"/>
            </w:tcBorders>
          </w:tcPr>
          <w:p w14:paraId="190A12EA" w14:textId="304D4C80"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0.49</w:t>
            </w:r>
            <w:r w:rsidR="00902487" w:rsidRPr="00902487">
              <w:rPr>
                <w:rFonts w:eastAsiaTheme="minorHAnsi"/>
                <w:color w:val="000000"/>
                <w:sz w:val="20"/>
                <w:szCs w:val="20"/>
                <w:vertAlign w:val="superscript"/>
              </w:rPr>
              <w:t>a</w:t>
            </w:r>
          </w:p>
        </w:tc>
      </w:tr>
      <w:tr w:rsidR="004C19DE" w14:paraId="351B55D4" w14:textId="77777777" w:rsidTr="004C19DE">
        <w:trPr>
          <w:trHeight w:val="252"/>
        </w:trPr>
        <w:tc>
          <w:tcPr>
            <w:tcW w:w="1968" w:type="dxa"/>
            <w:tcBorders>
              <w:top w:val="nil"/>
              <w:left w:val="nil"/>
              <w:bottom w:val="nil"/>
              <w:right w:val="nil"/>
            </w:tcBorders>
          </w:tcPr>
          <w:p w14:paraId="17FD65A5" w14:textId="77777777" w:rsidR="004C19DE" w:rsidRPr="00902487" w:rsidRDefault="004C19DE">
            <w:pPr>
              <w:autoSpaceDE w:val="0"/>
              <w:autoSpaceDN w:val="0"/>
              <w:adjustRightInd w:val="0"/>
              <w:spacing w:after="0"/>
              <w:jc w:val="center"/>
              <w:rPr>
                <w:rFonts w:eastAsiaTheme="minorHAnsi"/>
                <w:color w:val="000000"/>
                <w:sz w:val="20"/>
                <w:szCs w:val="20"/>
                <w:vertAlign w:val="subscript"/>
              </w:rPr>
            </w:pPr>
            <w:r w:rsidRPr="00902487">
              <w:rPr>
                <w:rFonts w:eastAsiaTheme="minorHAnsi"/>
                <w:i/>
                <w:iCs/>
                <w:color w:val="000000"/>
                <w:sz w:val="20"/>
                <w:szCs w:val="20"/>
              </w:rPr>
              <w:t>S</w:t>
            </w:r>
            <w:r w:rsidRPr="00902487">
              <w:rPr>
                <w:rFonts w:eastAsiaTheme="minorHAnsi"/>
                <w:color w:val="000000"/>
                <w:sz w:val="20"/>
                <w:szCs w:val="20"/>
                <w:vertAlign w:val="subscript"/>
              </w:rPr>
              <w:t>MAX</w:t>
            </w:r>
          </w:p>
        </w:tc>
        <w:tc>
          <w:tcPr>
            <w:tcW w:w="1104" w:type="dxa"/>
            <w:tcBorders>
              <w:top w:val="nil"/>
              <w:left w:val="nil"/>
              <w:bottom w:val="nil"/>
              <w:right w:val="nil"/>
            </w:tcBorders>
          </w:tcPr>
          <w:p w14:paraId="6F312DC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107,233</w:t>
            </w:r>
          </w:p>
        </w:tc>
        <w:tc>
          <w:tcPr>
            <w:tcW w:w="1514" w:type="dxa"/>
            <w:tcBorders>
              <w:top w:val="nil"/>
              <w:left w:val="nil"/>
              <w:bottom w:val="nil"/>
              <w:right w:val="nil"/>
            </w:tcBorders>
          </w:tcPr>
          <w:p w14:paraId="4CB6060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184,519</w:t>
            </w:r>
          </w:p>
        </w:tc>
        <w:tc>
          <w:tcPr>
            <w:tcW w:w="1344" w:type="dxa"/>
            <w:tcBorders>
              <w:top w:val="nil"/>
              <w:left w:val="nil"/>
              <w:bottom w:val="nil"/>
              <w:right w:val="nil"/>
            </w:tcBorders>
          </w:tcPr>
          <w:p w14:paraId="7E12398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623,391</w:t>
            </w:r>
          </w:p>
        </w:tc>
        <w:tc>
          <w:tcPr>
            <w:tcW w:w="1577" w:type="dxa"/>
            <w:tcBorders>
              <w:top w:val="nil"/>
              <w:left w:val="nil"/>
              <w:bottom w:val="nil"/>
              <w:right w:val="nil"/>
            </w:tcBorders>
          </w:tcPr>
          <w:p w14:paraId="1C368521"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235,121</w:t>
            </w:r>
          </w:p>
        </w:tc>
        <w:tc>
          <w:tcPr>
            <w:tcW w:w="1375" w:type="dxa"/>
            <w:tcBorders>
              <w:top w:val="nil"/>
              <w:left w:val="nil"/>
              <w:bottom w:val="nil"/>
              <w:right w:val="nil"/>
            </w:tcBorders>
          </w:tcPr>
          <w:p w14:paraId="729E11BC" w14:textId="207CA45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0.71</w:t>
            </w:r>
            <w:r w:rsidR="00902487" w:rsidRPr="00902487">
              <w:rPr>
                <w:rFonts w:eastAsiaTheme="minorHAnsi"/>
                <w:color w:val="000000"/>
                <w:sz w:val="20"/>
                <w:szCs w:val="20"/>
                <w:vertAlign w:val="superscript"/>
              </w:rPr>
              <w:t>a</w:t>
            </w:r>
          </w:p>
        </w:tc>
      </w:tr>
      <w:tr w:rsidR="004C19DE" w14:paraId="0B381ABA" w14:textId="77777777" w:rsidTr="004C19DE">
        <w:trPr>
          <w:trHeight w:val="252"/>
        </w:trPr>
        <w:tc>
          <w:tcPr>
            <w:tcW w:w="1968" w:type="dxa"/>
            <w:tcBorders>
              <w:top w:val="nil"/>
              <w:left w:val="nil"/>
              <w:bottom w:val="nil"/>
              <w:right w:val="nil"/>
            </w:tcBorders>
          </w:tcPr>
          <w:p w14:paraId="74B87BA8" w14:textId="77777777" w:rsidR="004C19DE" w:rsidRPr="00902487" w:rsidRDefault="004C19DE">
            <w:pPr>
              <w:autoSpaceDE w:val="0"/>
              <w:autoSpaceDN w:val="0"/>
              <w:adjustRightInd w:val="0"/>
              <w:spacing w:after="0"/>
              <w:jc w:val="center"/>
              <w:rPr>
                <w:rFonts w:eastAsiaTheme="minorHAnsi"/>
                <w:color w:val="000000"/>
                <w:sz w:val="20"/>
                <w:szCs w:val="20"/>
                <w:vertAlign w:val="subscript"/>
              </w:rPr>
            </w:pPr>
            <w:r w:rsidRPr="00902487">
              <w:rPr>
                <w:rFonts w:eastAsiaTheme="minorHAnsi"/>
                <w:i/>
                <w:iCs/>
                <w:color w:val="000000"/>
                <w:sz w:val="20"/>
                <w:szCs w:val="20"/>
              </w:rPr>
              <w:t>S</w:t>
            </w:r>
            <w:r w:rsidRPr="00902487">
              <w:rPr>
                <w:rFonts w:eastAsiaTheme="minorHAnsi"/>
                <w:color w:val="000000"/>
                <w:sz w:val="20"/>
                <w:szCs w:val="20"/>
                <w:vertAlign w:val="subscript"/>
              </w:rPr>
              <w:t>MSY</w:t>
            </w:r>
          </w:p>
        </w:tc>
        <w:tc>
          <w:tcPr>
            <w:tcW w:w="1104" w:type="dxa"/>
            <w:tcBorders>
              <w:top w:val="nil"/>
              <w:left w:val="nil"/>
              <w:bottom w:val="nil"/>
              <w:right w:val="nil"/>
            </w:tcBorders>
          </w:tcPr>
          <w:p w14:paraId="646CCD79"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65,566</w:t>
            </w:r>
          </w:p>
        </w:tc>
        <w:tc>
          <w:tcPr>
            <w:tcW w:w="1514" w:type="dxa"/>
            <w:tcBorders>
              <w:top w:val="nil"/>
              <w:left w:val="nil"/>
              <w:bottom w:val="nil"/>
              <w:right w:val="nil"/>
            </w:tcBorders>
          </w:tcPr>
          <w:p w14:paraId="3D137519"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96,257</w:t>
            </w:r>
          </w:p>
        </w:tc>
        <w:tc>
          <w:tcPr>
            <w:tcW w:w="1344" w:type="dxa"/>
            <w:tcBorders>
              <w:top w:val="nil"/>
              <w:left w:val="nil"/>
              <w:bottom w:val="nil"/>
              <w:right w:val="nil"/>
            </w:tcBorders>
          </w:tcPr>
          <w:p w14:paraId="2E800744"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260,869</w:t>
            </w:r>
          </w:p>
        </w:tc>
        <w:tc>
          <w:tcPr>
            <w:tcW w:w="1577" w:type="dxa"/>
            <w:tcBorders>
              <w:top w:val="nil"/>
              <w:left w:val="nil"/>
              <w:bottom w:val="nil"/>
              <w:right w:val="nil"/>
            </w:tcBorders>
          </w:tcPr>
          <w:p w14:paraId="00A3849D"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114,361</w:t>
            </w:r>
          </w:p>
        </w:tc>
        <w:tc>
          <w:tcPr>
            <w:tcW w:w="1375" w:type="dxa"/>
            <w:tcBorders>
              <w:top w:val="nil"/>
              <w:left w:val="nil"/>
              <w:bottom w:val="nil"/>
              <w:right w:val="nil"/>
            </w:tcBorders>
          </w:tcPr>
          <w:p w14:paraId="1C232466" w14:textId="68B96F46"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0.52</w:t>
            </w:r>
            <w:r w:rsidR="00902487" w:rsidRPr="00902487">
              <w:rPr>
                <w:rFonts w:eastAsiaTheme="minorHAnsi"/>
                <w:color w:val="000000"/>
                <w:sz w:val="20"/>
                <w:szCs w:val="20"/>
                <w:vertAlign w:val="superscript"/>
              </w:rPr>
              <w:t>a</w:t>
            </w:r>
          </w:p>
        </w:tc>
      </w:tr>
      <w:tr w:rsidR="004C19DE" w14:paraId="09498F1F" w14:textId="77777777" w:rsidTr="004C19DE">
        <w:trPr>
          <w:trHeight w:val="252"/>
        </w:trPr>
        <w:tc>
          <w:tcPr>
            <w:tcW w:w="1968" w:type="dxa"/>
            <w:tcBorders>
              <w:top w:val="nil"/>
              <w:left w:val="nil"/>
              <w:bottom w:val="nil"/>
              <w:right w:val="nil"/>
            </w:tcBorders>
          </w:tcPr>
          <w:p w14:paraId="0265FCFF" w14:textId="77777777" w:rsidR="004C19DE" w:rsidRPr="00902487" w:rsidRDefault="004C19DE">
            <w:pPr>
              <w:autoSpaceDE w:val="0"/>
              <w:autoSpaceDN w:val="0"/>
              <w:adjustRightInd w:val="0"/>
              <w:spacing w:after="0"/>
              <w:jc w:val="center"/>
              <w:rPr>
                <w:rFonts w:eastAsiaTheme="minorHAnsi"/>
                <w:color w:val="000000"/>
                <w:sz w:val="20"/>
                <w:szCs w:val="20"/>
                <w:vertAlign w:val="subscript"/>
              </w:rPr>
            </w:pPr>
            <w:r w:rsidRPr="00902487">
              <w:rPr>
                <w:rFonts w:eastAsiaTheme="minorHAnsi"/>
                <w:i/>
                <w:iCs/>
                <w:color w:val="000000"/>
                <w:sz w:val="20"/>
                <w:szCs w:val="20"/>
              </w:rPr>
              <w:t>U</w:t>
            </w:r>
            <w:r w:rsidRPr="00902487">
              <w:rPr>
                <w:rFonts w:eastAsiaTheme="minorHAnsi"/>
                <w:color w:val="000000"/>
                <w:sz w:val="20"/>
                <w:szCs w:val="20"/>
                <w:vertAlign w:val="subscript"/>
              </w:rPr>
              <w:t>MSY</w:t>
            </w:r>
          </w:p>
        </w:tc>
        <w:tc>
          <w:tcPr>
            <w:tcW w:w="1104" w:type="dxa"/>
            <w:tcBorders>
              <w:top w:val="nil"/>
              <w:left w:val="nil"/>
              <w:bottom w:val="nil"/>
              <w:right w:val="nil"/>
            </w:tcBorders>
          </w:tcPr>
          <w:p w14:paraId="1DA76CF0"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0.35</w:t>
            </w:r>
          </w:p>
        </w:tc>
        <w:tc>
          <w:tcPr>
            <w:tcW w:w="1514" w:type="dxa"/>
            <w:tcBorders>
              <w:top w:val="nil"/>
              <w:left w:val="nil"/>
              <w:bottom w:val="nil"/>
              <w:right w:val="nil"/>
            </w:tcBorders>
          </w:tcPr>
          <w:p w14:paraId="3B0AE80D"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0.52</w:t>
            </w:r>
          </w:p>
        </w:tc>
        <w:tc>
          <w:tcPr>
            <w:tcW w:w="1344" w:type="dxa"/>
            <w:tcBorders>
              <w:top w:val="nil"/>
              <w:left w:val="nil"/>
              <w:bottom w:val="nil"/>
              <w:right w:val="nil"/>
            </w:tcBorders>
          </w:tcPr>
          <w:p w14:paraId="2C751E0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0.70</w:t>
            </w:r>
          </w:p>
        </w:tc>
        <w:tc>
          <w:tcPr>
            <w:tcW w:w="1577" w:type="dxa"/>
            <w:tcBorders>
              <w:top w:val="nil"/>
              <w:left w:val="nil"/>
              <w:bottom w:val="nil"/>
              <w:right w:val="nil"/>
            </w:tcBorders>
          </w:tcPr>
          <w:p w14:paraId="240E4997"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0.52</w:t>
            </w:r>
          </w:p>
        </w:tc>
        <w:tc>
          <w:tcPr>
            <w:tcW w:w="1375" w:type="dxa"/>
            <w:tcBorders>
              <w:top w:val="nil"/>
              <w:left w:val="nil"/>
              <w:bottom w:val="nil"/>
              <w:right w:val="nil"/>
            </w:tcBorders>
          </w:tcPr>
          <w:p w14:paraId="5329E52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0.17</w:t>
            </w:r>
          </w:p>
        </w:tc>
      </w:tr>
      <w:tr w:rsidR="004C19DE" w14:paraId="6D9EFEF0" w14:textId="77777777" w:rsidTr="004C19DE">
        <w:trPr>
          <w:trHeight w:val="252"/>
        </w:trPr>
        <w:tc>
          <w:tcPr>
            <w:tcW w:w="1968" w:type="dxa"/>
            <w:tcBorders>
              <w:top w:val="nil"/>
              <w:left w:val="nil"/>
              <w:bottom w:val="nil"/>
              <w:right w:val="nil"/>
            </w:tcBorders>
          </w:tcPr>
          <w:p w14:paraId="66044C5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D</w:t>
            </w:r>
          </w:p>
        </w:tc>
        <w:tc>
          <w:tcPr>
            <w:tcW w:w="1104" w:type="dxa"/>
            <w:tcBorders>
              <w:top w:val="nil"/>
              <w:left w:val="nil"/>
              <w:bottom w:val="nil"/>
              <w:right w:val="nil"/>
            </w:tcBorders>
          </w:tcPr>
          <w:p w14:paraId="4DF1624C"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16.64</w:t>
            </w:r>
          </w:p>
        </w:tc>
        <w:tc>
          <w:tcPr>
            <w:tcW w:w="1514" w:type="dxa"/>
            <w:tcBorders>
              <w:top w:val="nil"/>
              <w:left w:val="nil"/>
              <w:bottom w:val="nil"/>
              <w:right w:val="nil"/>
            </w:tcBorders>
          </w:tcPr>
          <w:p w14:paraId="4054DC6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24.52</w:t>
            </w:r>
          </w:p>
        </w:tc>
        <w:tc>
          <w:tcPr>
            <w:tcW w:w="1344" w:type="dxa"/>
            <w:tcBorders>
              <w:top w:val="nil"/>
              <w:left w:val="nil"/>
              <w:bottom w:val="nil"/>
              <w:right w:val="nil"/>
            </w:tcBorders>
          </w:tcPr>
          <w:p w14:paraId="1297DFE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36.03</w:t>
            </w:r>
          </w:p>
        </w:tc>
        <w:tc>
          <w:tcPr>
            <w:tcW w:w="1577" w:type="dxa"/>
            <w:tcBorders>
              <w:top w:val="nil"/>
              <w:left w:val="nil"/>
              <w:bottom w:val="nil"/>
              <w:right w:val="nil"/>
            </w:tcBorders>
          </w:tcPr>
          <w:p w14:paraId="6775E9F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24.96</w:t>
            </w:r>
          </w:p>
        </w:tc>
        <w:tc>
          <w:tcPr>
            <w:tcW w:w="1375" w:type="dxa"/>
            <w:tcBorders>
              <w:top w:val="nil"/>
              <w:left w:val="nil"/>
              <w:bottom w:val="nil"/>
              <w:right w:val="nil"/>
            </w:tcBorders>
          </w:tcPr>
          <w:p w14:paraId="319CF63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0.20</w:t>
            </w:r>
          </w:p>
        </w:tc>
      </w:tr>
      <w:tr w:rsidR="004C19DE" w14:paraId="5B59C6E9" w14:textId="77777777" w:rsidTr="004C19DE">
        <w:trPr>
          <w:trHeight w:val="252"/>
        </w:trPr>
        <w:tc>
          <w:tcPr>
            <w:tcW w:w="1968" w:type="dxa"/>
            <w:tcBorders>
              <w:top w:val="nil"/>
              <w:left w:val="nil"/>
              <w:bottom w:val="nil"/>
              <w:right w:val="nil"/>
            </w:tcBorders>
          </w:tcPr>
          <w:p w14:paraId="07A71E4C" w14:textId="77777777" w:rsidR="004C19DE" w:rsidRDefault="004C19DE">
            <w:pPr>
              <w:autoSpaceDE w:val="0"/>
              <w:autoSpaceDN w:val="0"/>
              <w:adjustRightInd w:val="0"/>
              <w:spacing w:after="0"/>
              <w:jc w:val="center"/>
              <w:rPr>
                <w:rFonts w:ascii="Symbol" w:eastAsiaTheme="minorHAnsi" w:hAnsi="Symbol" w:cs="Symbol"/>
                <w:color w:val="000000"/>
                <w:sz w:val="20"/>
                <w:szCs w:val="20"/>
                <w:vertAlign w:val="subscript"/>
              </w:rPr>
            </w:pPr>
            <w:r>
              <w:rPr>
                <w:rFonts w:ascii="Symbol" w:eastAsiaTheme="minorHAnsi" w:hAnsi="Symbol" w:cs="Symbol"/>
                <w:i/>
                <w:iCs/>
                <w:color w:val="000000"/>
                <w:sz w:val="20"/>
                <w:szCs w:val="20"/>
              </w:rPr>
              <w:t>p</w:t>
            </w:r>
            <w:r>
              <w:rPr>
                <w:rFonts w:ascii="Symbol" w:eastAsiaTheme="minorHAnsi" w:hAnsi="Symbol" w:cs="Symbol"/>
                <w:color w:val="000000"/>
                <w:sz w:val="20"/>
                <w:szCs w:val="20"/>
                <w:vertAlign w:val="subscript"/>
              </w:rPr>
              <w:t>4</w:t>
            </w:r>
          </w:p>
        </w:tc>
        <w:tc>
          <w:tcPr>
            <w:tcW w:w="1104" w:type="dxa"/>
            <w:tcBorders>
              <w:top w:val="nil"/>
              <w:left w:val="nil"/>
              <w:bottom w:val="nil"/>
              <w:right w:val="nil"/>
            </w:tcBorders>
          </w:tcPr>
          <w:p w14:paraId="31420CAC"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0.04</w:t>
            </w:r>
          </w:p>
        </w:tc>
        <w:tc>
          <w:tcPr>
            <w:tcW w:w="1514" w:type="dxa"/>
            <w:tcBorders>
              <w:top w:val="nil"/>
              <w:left w:val="nil"/>
              <w:bottom w:val="nil"/>
              <w:right w:val="nil"/>
            </w:tcBorders>
          </w:tcPr>
          <w:p w14:paraId="4DECEBC4"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0.05</w:t>
            </w:r>
          </w:p>
        </w:tc>
        <w:tc>
          <w:tcPr>
            <w:tcW w:w="1344" w:type="dxa"/>
            <w:tcBorders>
              <w:top w:val="nil"/>
              <w:left w:val="nil"/>
              <w:bottom w:val="nil"/>
              <w:right w:val="nil"/>
            </w:tcBorders>
          </w:tcPr>
          <w:p w14:paraId="151D8A6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0.07</w:t>
            </w:r>
          </w:p>
        </w:tc>
        <w:tc>
          <w:tcPr>
            <w:tcW w:w="1577" w:type="dxa"/>
            <w:tcBorders>
              <w:top w:val="nil"/>
              <w:left w:val="nil"/>
              <w:bottom w:val="nil"/>
              <w:right w:val="nil"/>
            </w:tcBorders>
          </w:tcPr>
          <w:p w14:paraId="2953873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0.05</w:t>
            </w:r>
          </w:p>
        </w:tc>
        <w:tc>
          <w:tcPr>
            <w:tcW w:w="1375" w:type="dxa"/>
            <w:tcBorders>
              <w:top w:val="nil"/>
              <w:left w:val="nil"/>
              <w:bottom w:val="nil"/>
              <w:right w:val="nil"/>
            </w:tcBorders>
          </w:tcPr>
          <w:p w14:paraId="0476C46A"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0.14</w:t>
            </w:r>
          </w:p>
        </w:tc>
      </w:tr>
      <w:tr w:rsidR="004C19DE" w14:paraId="621FD13B" w14:textId="77777777" w:rsidTr="004C19DE">
        <w:trPr>
          <w:trHeight w:val="252"/>
        </w:trPr>
        <w:tc>
          <w:tcPr>
            <w:tcW w:w="1968" w:type="dxa"/>
            <w:tcBorders>
              <w:top w:val="nil"/>
              <w:left w:val="nil"/>
              <w:bottom w:val="nil"/>
              <w:right w:val="nil"/>
            </w:tcBorders>
          </w:tcPr>
          <w:p w14:paraId="1E30BF86" w14:textId="77777777" w:rsidR="004C19DE" w:rsidRDefault="004C19DE">
            <w:pPr>
              <w:autoSpaceDE w:val="0"/>
              <w:autoSpaceDN w:val="0"/>
              <w:adjustRightInd w:val="0"/>
              <w:spacing w:after="0"/>
              <w:jc w:val="center"/>
              <w:rPr>
                <w:rFonts w:ascii="Symbol" w:eastAsiaTheme="minorHAnsi" w:hAnsi="Symbol" w:cs="Symbol"/>
                <w:color w:val="000000"/>
                <w:sz w:val="20"/>
                <w:szCs w:val="20"/>
                <w:vertAlign w:val="subscript"/>
              </w:rPr>
            </w:pPr>
            <w:r>
              <w:rPr>
                <w:rFonts w:ascii="Symbol" w:eastAsiaTheme="minorHAnsi" w:hAnsi="Symbol" w:cs="Symbol"/>
                <w:i/>
                <w:iCs/>
                <w:color w:val="000000"/>
                <w:sz w:val="20"/>
                <w:szCs w:val="20"/>
              </w:rPr>
              <w:t>p</w:t>
            </w:r>
            <w:r>
              <w:rPr>
                <w:rFonts w:ascii="Symbol" w:eastAsiaTheme="minorHAnsi" w:hAnsi="Symbol" w:cs="Symbol"/>
                <w:color w:val="000000"/>
                <w:sz w:val="20"/>
                <w:szCs w:val="20"/>
                <w:vertAlign w:val="subscript"/>
              </w:rPr>
              <w:t>5</w:t>
            </w:r>
          </w:p>
        </w:tc>
        <w:tc>
          <w:tcPr>
            <w:tcW w:w="1104" w:type="dxa"/>
            <w:tcBorders>
              <w:top w:val="nil"/>
              <w:left w:val="nil"/>
              <w:bottom w:val="nil"/>
              <w:right w:val="nil"/>
            </w:tcBorders>
          </w:tcPr>
          <w:p w14:paraId="4F303A37"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0.53</w:t>
            </w:r>
          </w:p>
        </w:tc>
        <w:tc>
          <w:tcPr>
            <w:tcW w:w="1514" w:type="dxa"/>
            <w:tcBorders>
              <w:top w:val="nil"/>
              <w:left w:val="nil"/>
              <w:bottom w:val="nil"/>
              <w:right w:val="nil"/>
            </w:tcBorders>
          </w:tcPr>
          <w:p w14:paraId="0836353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0.56</w:t>
            </w:r>
          </w:p>
        </w:tc>
        <w:tc>
          <w:tcPr>
            <w:tcW w:w="1344" w:type="dxa"/>
            <w:tcBorders>
              <w:top w:val="nil"/>
              <w:left w:val="nil"/>
              <w:bottom w:val="nil"/>
              <w:right w:val="nil"/>
            </w:tcBorders>
          </w:tcPr>
          <w:p w14:paraId="22A41B4E"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0.59</w:t>
            </w:r>
          </w:p>
        </w:tc>
        <w:tc>
          <w:tcPr>
            <w:tcW w:w="1577" w:type="dxa"/>
            <w:tcBorders>
              <w:top w:val="nil"/>
              <w:left w:val="nil"/>
              <w:bottom w:val="nil"/>
              <w:right w:val="nil"/>
            </w:tcBorders>
          </w:tcPr>
          <w:p w14:paraId="0CB84C24"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0.56</w:t>
            </w:r>
          </w:p>
        </w:tc>
        <w:tc>
          <w:tcPr>
            <w:tcW w:w="1375" w:type="dxa"/>
            <w:tcBorders>
              <w:top w:val="nil"/>
              <w:left w:val="nil"/>
              <w:bottom w:val="nil"/>
              <w:right w:val="nil"/>
            </w:tcBorders>
          </w:tcPr>
          <w:p w14:paraId="154DBB8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0.03</w:t>
            </w:r>
          </w:p>
        </w:tc>
      </w:tr>
      <w:tr w:rsidR="004C19DE" w14:paraId="3BFF7472" w14:textId="77777777" w:rsidTr="004C19DE">
        <w:trPr>
          <w:trHeight w:val="252"/>
        </w:trPr>
        <w:tc>
          <w:tcPr>
            <w:tcW w:w="1968" w:type="dxa"/>
            <w:tcBorders>
              <w:top w:val="nil"/>
              <w:left w:val="nil"/>
              <w:bottom w:val="nil"/>
              <w:right w:val="nil"/>
            </w:tcBorders>
          </w:tcPr>
          <w:p w14:paraId="79AA9E32" w14:textId="77777777" w:rsidR="004C19DE" w:rsidRDefault="004C19DE">
            <w:pPr>
              <w:autoSpaceDE w:val="0"/>
              <w:autoSpaceDN w:val="0"/>
              <w:adjustRightInd w:val="0"/>
              <w:spacing w:after="0"/>
              <w:jc w:val="center"/>
              <w:rPr>
                <w:rFonts w:ascii="Symbol" w:eastAsiaTheme="minorHAnsi" w:hAnsi="Symbol" w:cs="Symbol"/>
                <w:color w:val="000000"/>
                <w:sz w:val="20"/>
                <w:szCs w:val="20"/>
                <w:vertAlign w:val="subscript"/>
              </w:rPr>
            </w:pPr>
            <w:r>
              <w:rPr>
                <w:rFonts w:ascii="Symbol" w:eastAsiaTheme="minorHAnsi" w:hAnsi="Symbol" w:cs="Symbol"/>
                <w:i/>
                <w:iCs/>
                <w:color w:val="000000"/>
                <w:sz w:val="20"/>
                <w:szCs w:val="20"/>
              </w:rPr>
              <w:t>p</w:t>
            </w:r>
            <w:r>
              <w:rPr>
                <w:rFonts w:ascii="Symbol" w:eastAsiaTheme="minorHAnsi" w:hAnsi="Symbol" w:cs="Symbol"/>
                <w:color w:val="000000"/>
                <w:sz w:val="20"/>
                <w:szCs w:val="20"/>
                <w:vertAlign w:val="subscript"/>
              </w:rPr>
              <w:t>6</w:t>
            </w:r>
          </w:p>
        </w:tc>
        <w:tc>
          <w:tcPr>
            <w:tcW w:w="1104" w:type="dxa"/>
            <w:tcBorders>
              <w:top w:val="nil"/>
              <w:left w:val="nil"/>
              <w:bottom w:val="nil"/>
              <w:right w:val="nil"/>
            </w:tcBorders>
          </w:tcPr>
          <w:p w14:paraId="2183D53C"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0.35</w:t>
            </w:r>
          </w:p>
        </w:tc>
        <w:tc>
          <w:tcPr>
            <w:tcW w:w="1514" w:type="dxa"/>
            <w:tcBorders>
              <w:top w:val="nil"/>
              <w:left w:val="nil"/>
              <w:bottom w:val="nil"/>
              <w:right w:val="nil"/>
            </w:tcBorders>
          </w:tcPr>
          <w:p w14:paraId="5998160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0.38</w:t>
            </w:r>
          </w:p>
        </w:tc>
        <w:tc>
          <w:tcPr>
            <w:tcW w:w="1344" w:type="dxa"/>
            <w:tcBorders>
              <w:top w:val="nil"/>
              <w:left w:val="nil"/>
              <w:bottom w:val="nil"/>
              <w:right w:val="nil"/>
            </w:tcBorders>
          </w:tcPr>
          <w:p w14:paraId="3A9192A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0.42</w:t>
            </w:r>
          </w:p>
        </w:tc>
        <w:tc>
          <w:tcPr>
            <w:tcW w:w="1577" w:type="dxa"/>
            <w:tcBorders>
              <w:top w:val="nil"/>
              <w:left w:val="nil"/>
              <w:bottom w:val="nil"/>
              <w:right w:val="nil"/>
            </w:tcBorders>
          </w:tcPr>
          <w:p w14:paraId="7DB3425D"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0.38</w:t>
            </w:r>
          </w:p>
        </w:tc>
        <w:tc>
          <w:tcPr>
            <w:tcW w:w="1375" w:type="dxa"/>
            <w:tcBorders>
              <w:top w:val="nil"/>
              <w:left w:val="nil"/>
              <w:bottom w:val="nil"/>
              <w:right w:val="nil"/>
            </w:tcBorders>
          </w:tcPr>
          <w:p w14:paraId="6105F11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0.04</w:t>
            </w:r>
          </w:p>
        </w:tc>
      </w:tr>
      <w:tr w:rsidR="004C19DE" w14:paraId="0CBE052E" w14:textId="77777777" w:rsidTr="004C19DE">
        <w:trPr>
          <w:trHeight w:val="252"/>
        </w:trPr>
        <w:tc>
          <w:tcPr>
            <w:tcW w:w="1968" w:type="dxa"/>
            <w:tcBorders>
              <w:top w:val="nil"/>
              <w:left w:val="nil"/>
              <w:bottom w:val="nil"/>
              <w:right w:val="nil"/>
            </w:tcBorders>
          </w:tcPr>
          <w:p w14:paraId="522318DF" w14:textId="77777777" w:rsidR="004C19DE" w:rsidRPr="00902487" w:rsidRDefault="004C19DE">
            <w:pPr>
              <w:autoSpaceDE w:val="0"/>
              <w:autoSpaceDN w:val="0"/>
              <w:adjustRightInd w:val="0"/>
              <w:spacing w:after="0"/>
              <w:jc w:val="center"/>
              <w:rPr>
                <w:rFonts w:eastAsiaTheme="minorHAnsi"/>
                <w:color w:val="000000"/>
                <w:sz w:val="20"/>
                <w:szCs w:val="20"/>
                <w:vertAlign w:val="subscript"/>
              </w:rPr>
            </w:pPr>
            <w:proofErr w:type="spellStart"/>
            <w:r w:rsidRPr="00902487">
              <w:rPr>
                <w:rFonts w:eastAsiaTheme="minorHAnsi"/>
                <w:i/>
                <w:iCs/>
                <w:color w:val="000000"/>
                <w:sz w:val="20"/>
                <w:szCs w:val="20"/>
              </w:rPr>
              <w:t>q</w:t>
            </w:r>
            <w:r w:rsidRPr="00902487">
              <w:rPr>
                <w:rFonts w:eastAsiaTheme="minorHAnsi"/>
                <w:color w:val="000000"/>
                <w:sz w:val="20"/>
                <w:szCs w:val="20"/>
                <w:vertAlign w:val="subscript"/>
              </w:rPr>
              <w:t>m</w:t>
            </w:r>
            <w:proofErr w:type="spellEnd"/>
            <w:r w:rsidRPr="00902487">
              <w:rPr>
                <w:rFonts w:eastAsiaTheme="minorHAnsi"/>
                <w:color w:val="000000"/>
                <w:sz w:val="20"/>
                <w:szCs w:val="20"/>
                <w:vertAlign w:val="subscript"/>
              </w:rPr>
              <w:t>-r</w:t>
            </w:r>
          </w:p>
        </w:tc>
        <w:tc>
          <w:tcPr>
            <w:tcW w:w="1104" w:type="dxa"/>
            <w:tcBorders>
              <w:top w:val="nil"/>
              <w:left w:val="nil"/>
              <w:bottom w:val="nil"/>
              <w:right w:val="nil"/>
            </w:tcBorders>
          </w:tcPr>
          <w:p w14:paraId="277E0C9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1.48</w:t>
            </w:r>
          </w:p>
        </w:tc>
        <w:tc>
          <w:tcPr>
            <w:tcW w:w="1514" w:type="dxa"/>
            <w:tcBorders>
              <w:top w:val="nil"/>
              <w:left w:val="nil"/>
              <w:bottom w:val="nil"/>
              <w:right w:val="nil"/>
            </w:tcBorders>
          </w:tcPr>
          <w:p w14:paraId="29B5ADB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1.60</w:t>
            </w:r>
          </w:p>
        </w:tc>
        <w:tc>
          <w:tcPr>
            <w:tcW w:w="1344" w:type="dxa"/>
            <w:tcBorders>
              <w:top w:val="nil"/>
              <w:left w:val="nil"/>
              <w:bottom w:val="nil"/>
              <w:right w:val="nil"/>
            </w:tcBorders>
          </w:tcPr>
          <w:p w14:paraId="39D5E314"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1.73</w:t>
            </w:r>
          </w:p>
        </w:tc>
        <w:tc>
          <w:tcPr>
            <w:tcW w:w="1577" w:type="dxa"/>
            <w:tcBorders>
              <w:top w:val="nil"/>
              <w:left w:val="nil"/>
              <w:bottom w:val="nil"/>
              <w:right w:val="nil"/>
            </w:tcBorders>
          </w:tcPr>
          <w:p w14:paraId="5D754670"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1.60</w:t>
            </w:r>
          </w:p>
        </w:tc>
        <w:tc>
          <w:tcPr>
            <w:tcW w:w="1375" w:type="dxa"/>
            <w:tcBorders>
              <w:top w:val="nil"/>
              <w:left w:val="nil"/>
              <w:bottom w:val="nil"/>
              <w:right w:val="nil"/>
            </w:tcBorders>
          </w:tcPr>
          <w:p w14:paraId="771C1E29"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0.04</w:t>
            </w:r>
          </w:p>
        </w:tc>
      </w:tr>
      <w:tr w:rsidR="004C19DE" w14:paraId="7BDF1F44" w14:textId="77777777" w:rsidTr="004C19DE">
        <w:trPr>
          <w:trHeight w:val="252"/>
        </w:trPr>
        <w:tc>
          <w:tcPr>
            <w:tcW w:w="1968" w:type="dxa"/>
            <w:tcBorders>
              <w:top w:val="nil"/>
              <w:left w:val="nil"/>
              <w:bottom w:val="single" w:sz="6" w:space="0" w:color="auto"/>
              <w:right w:val="nil"/>
            </w:tcBorders>
          </w:tcPr>
          <w:p w14:paraId="70D979F8" w14:textId="77777777" w:rsidR="004C19DE" w:rsidRPr="00902487" w:rsidRDefault="004C19DE">
            <w:pPr>
              <w:autoSpaceDE w:val="0"/>
              <w:autoSpaceDN w:val="0"/>
              <w:adjustRightInd w:val="0"/>
              <w:spacing w:after="0"/>
              <w:jc w:val="center"/>
              <w:rPr>
                <w:rFonts w:eastAsiaTheme="minorHAnsi"/>
                <w:color w:val="000000"/>
                <w:sz w:val="20"/>
                <w:szCs w:val="20"/>
                <w:vertAlign w:val="subscript"/>
              </w:rPr>
            </w:pPr>
            <w:proofErr w:type="spellStart"/>
            <w:r w:rsidRPr="00902487">
              <w:rPr>
                <w:rFonts w:eastAsiaTheme="minorHAnsi"/>
                <w:i/>
                <w:iCs/>
                <w:color w:val="000000"/>
                <w:sz w:val="20"/>
                <w:szCs w:val="20"/>
              </w:rPr>
              <w:t>q</w:t>
            </w:r>
            <w:r w:rsidRPr="00902487">
              <w:rPr>
                <w:rFonts w:eastAsiaTheme="minorHAnsi"/>
                <w:color w:val="000000"/>
                <w:sz w:val="20"/>
                <w:szCs w:val="20"/>
                <w:vertAlign w:val="subscript"/>
              </w:rPr>
              <w:t>weir</w:t>
            </w:r>
            <w:proofErr w:type="spellEnd"/>
          </w:p>
        </w:tc>
        <w:tc>
          <w:tcPr>
            <w:tcW w:w="1104" w:type="dxa"/>
            <w:tcBorders>
              <w:top w:val="nil"/>
              <w:left w:val="nil"/>
              <w:bottom w:val="single" w:sz="6" w:space="0" w:color="auto"/>
              <w:right w:val="nil"/>
            </w:tcBorders>
          </w:tcPr>
          <w:p w14:paraId="62290B2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0.65</w:t>
            </w:r>
          </w:p>
        </w:tc>
        <w:tc>
          <w:tcPr>
            <w:tcW w:w="1514" w:type="dxa"/>
            <w:tcBorders>
              <w:top w:val="nil"/>
              <w:left w:val="nil"/>
              <w:bottom w:val="single" w:sz="6" w:space="0" w:color="auto"/>
              <w:right w:val="nil"/>
            </w:tcBorders>
          </w:tcPr>
          <w:p w14:paraId="5B9D3B3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0.74</w:t>
            </w:r>
          </w:p>
        </w:tc>
        <w:tc>
          <w:tcPr>
            <w:tcW w:w="1344" w:type="dxa"/>
            <w:tcBorders>
              <w:top w:val="nil"/>
              <w:left w:val="nil"/>
              <w:bottom w:val="single" w:sz="6" w:space="0" w:color="auto"/>
              <w:right w:val="nil"/>
            </w:tcBorders>
          </w:tcPr>
          <w:p w14:paraId="39F5B6B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0.84</w:t>
            </w:r>
          </w:p>
        </w:tc>
        <w:tc>
          <w:tcPr>
            <w:tcW w:w="1577" w:type="dxa"/>
            <w:tcBorders>
              <w:top w:val="nil"/>
              <w:left w:val="nil"/>
              <w:bottom w:val="single" w:sz="6" w:space="0" w:color="auto"/>
              <w:right w:val="nil"/>
            </w:tcBorders>
          </w:tcPr>
          <w:p w14:paraId="226EC55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0.74</w:t>
            </w:r>
          </w:p>
        </w:tc>
        <w:tc>
          <w:tcPr>
            <w:tcW w:w="1375" w:type="dxa"/>
            <w:tcBorders>
              <w:top w:val="nil"/>
              <w:left w:val="nil"/>
              <w:bottom w:val="single" w:sz="6" w:space="0" w:color="auto"/>
              <w:right w:val="nil"/>
            </w:tcBorders>
          </w:tcPr>
          <w:p w14:paraId="0E94C1E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0.06</w:t>
            </w:r>
          </w:p>
        </w:tc>
      </w:tr>
    </w:tbl>
    <w:p w14:paraId="7CE46291" w14:textId="19FAC8C4" w:rsidR="004C19DE" w:rsidRPr="004C19DE" w:rsidRDefault="00902487" w:rsidP="00F80D5C">
      <w:pPr>
        <w:rPr>
          <w:sz w:val="22"/>
          <w:szCs w:val="22"/>
        </w:rPr>
      </w:pPr>
      <w:proofErr w:type="spellStart"/>
      <w:r w:rsidRPr="00902487">
        <w:rPr>
          <w:sz w:val="18"/>
          <w:szCs w:val="18"/>
          <w:vertAlign w:val="superscript"/>
        </w:rPr>
        <w:t>a</w:t>
      </w:r>
      <w:r>
        <w:rPr>
          <w:sz w:val="18"/>
          <w:szCs w:val="18"/>
        </w:rPr>
        <w:t>The</w:t>
      </w:r>
      <w:proofErr w:type="spellEnd"/>
      <w:r>
        <w:rPr>
          <w:sz w:val="18"/>
          <w:szCs w:val="18"/>
        </w:rPr>
        <w:t xml:space="preserve"> coefficients of variation for the reference points </w:t>
      </w:r>
      <w:r>
        <w:rPr>
          <w:i/>
          <w:iCs/>
          <w:sz w:val="18"/>
          <w:szCs w:val="18"/>
        </w:rPr>
        <w:t>S</w:t>
      </w:r>
      <w:r w:rsidRPr="00902487">
        <w:rPr>
          <w:sz w:val="12"/>
          <w:szCs w:val="12"/>
          <w:vertAlign w:val="subscript"/>
        </w:rPr>
        <w:t>EQ</w:t>
      </w:r>
      <w:r>
        <w:rPr>
          <w:sz w:val="18"/>
          <w:szCs w:val="18"/>
        </w:rPr>
        <w:t xml:space="preserve">, </w:t>
      </w:r>
      <w:r>
        <w:rPr>
          <w:i/>
          <w:iCs/>
          <w:sz w:val="18"/>
          <w:szCs w:val="18"/>
        </w:rPr>
        <w:t>S</w:t>
      </w:r>
      <w:r w:rsidRPr="00902487">
        <w:rPr>
          <w:sz w:val="12"/>
          <w:szCs w:val="12"/>
          <w:vertAlign w:val="subscript"/>
        </w:rPr>
        <w:t>MAX</w:t>
      </w:r>
      <w:r>
        <w:rPr>
          <w:sz w:val="18"/>
          <w:szCs w:val="18"/>
        </w:rPr>
        <w:t xml:space="preserve">, and </w:t>
      </w:r>
      <w:r>
        <w:rPr>
          <w:i/>
          <w:iCs/>
          <w:sz w:val="18"/>
          <w:szCs w:val="18"/>
        </w:rPr>
        <w:t>S</w:t>
      </w:r>
      <w:r w:rsidRPr="00902487">
        <w:rPr>
          <w:sz w:val="12"/>
          <w:szCs w:val="12"/>
          <w:vertAlign w:val="subscript"/>
        </w:rPr>
        <w:t>MSY</w:t>
      </w:r>
      <w:r>
        <w:rPr>
          <w:i/>
          <w:iCs/>
          <w:sz w:val="12"/>
          <w:szCs w:val="12"/>
        </w:rPr>
        <w:t xml:space="preserve"> </w:t>
      </w:r>
      <w:r>
        <w:rPr>
          <w:sz w:val="18"/>
          <w:szCs w:val="18"/>
        </w:rPr>
        <w:t>were calculated as (97.5th</w:t>
      </w:r>
      <w:del w:id="83" w:author="Heinl, Steve (DFG)" w:date="2023-04-17T10:28:00Z">
        <w:r w:rsidDel="00FB2E8E">
          <w:rPr>
            <w:sz w:val="18"/>
            <w:szCs w:val="18"/>
          </w:rPr>
          <w:delText xml:space="preserve"> percentile</w:delText>
        </w:r>
      </w:del>
      <w:r>
        <w:rPr>
          <w:sz w:val="18"/>
          <w:szCs w:val="18"/>
        </w:rPr>
        <w:t>–2.5th percentile)/3.92/posterior median point estimate. If the posterior median is approximately normal, then the lower and upper bound</w:t>
      </w:r>
      <w:ins w:id="84" w:author="Heinl, Steve (DFG)" w:date="2023-04-17T10:29:00Z">
        <w:r w:rsidR="00FB2E8E">
          <w:rPr>
            <w:sz w:val="18"/>
            <w:szCs w:val="18"/>
          </w:rPr>
          <w:t>s</w:t>
        </w:r>
      </w:ins>
      <w:r>
        <w:rPr>
          <w:sz w:val="18"/>
          <w:szCs w:val="18"/>
        </w:rPr>
        <w:t xml:space="preserve"> of the 95% credibility are both ~1.96 × standard errors from the median point estimate.</w:t>
      </w:r>
    </w:p>
    <w:p w14:paraId="47D9D8B8" w14:textId="22E03380" w:rsidR="00562AC2" w:rsidRPr="008F4990" w:rsidRDefault="00562AC2" w:rsidP="00F80D5C">
      <w:pPr>
        <w:rPr>
          <w:sz w:val="22"/>
          <w:szCs w:val="22"/>
        </w:rPr>
      </w:pPr>
    </w:p>
    <w:p w14:paraId="02C550A7" w14:textId="2CA17C71" w:rsidR="00BA544F" w:rsidRPr="008F4990" w:rsidRDefault="00F256A5" w:rsidP="00BA544F">
      <w:pPr>
        <w:spacing w:after="160" w:line="259" w:lineRule="auto"/>
        <w:jc w:val="left"/>
        <w:rPr>
          <w:i/>
          <w:iCs/>
          <w:sz w:val="22"/>
          <w:szCs w:val="22"/>
        </w:rPr>
      </w:pPr>
      <w:r>
        <w:rPr>
          <w:i/>
          <w:iCs/>
          <w:noProof/>
          <w:sz w:val="22"/>
          <w:szCs w:val="22"/>
        </w:rPr>
        <w:lastRenderedPageBreak/>
        <w:drawing>
          <wp:inline distT="0" distB="0" distL="0" distR="0" wp14:anchorId="72A4B271" wp14:editId="0B1B2D32">
            <wp:extent cx="5939790" cy="6678930"/>
            <wp:effectExtent l="0" t="0" r="3810" b="7620"/>
            <wp:docPr id="14278209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6678930"/>
                    </a:xfrm>
                    <a:prstGeom prst="rect">
                      <a:avLst/>
                    </a:prstGeom>
                    <a:noFill/>
                    <a:ln>
                      <a:noFill/>
                    </a:ln>
                  </pic:spPr>
                </pic:pic>
              </a:graphicData>
            </a:graphic>
          </wp:inline>
        </w:drawing>
      </w:r>
    </w:p>
    <w:p w14:paraId="66B3D455" w14:textId="708CC44B" w:rsidR="00BA544F" w:rsidRDefault="00BA544F" w:rsidP="00BA544F">
      <w:pPr>
        <w:rPr>
          <w:sz w:val="22"/>
          <w:szCs w:val="22"/>
        </w:rPr>
      </w:pPr>
      <w:commentRangeStart w:id="85"/>
      <w:r w:rsidRPr="008F4990">
        <w:rPr>
          <w:b/>
          <w:bCs/>
          <w:sz w:val="22"/>
          <w:szCs w:val="22"/>
        </w:rPr>
        <w:t xml:space="preserve">Figure </w:t>
      </w:r>
      <w:r>
        <w:rPr>
          <w:b/>
          <w:bCs/>
          <w:sz w:val="22"/>
          <w:szCs w:val="22"/>
        </w:rPr>
        <w:t>1</w:t>
      </w:r>
      <w:commentRangeEnd w:id="85"/>
      <w:r w:rsidR="002533C7">
        <w:rPr>
          <w:rStyle w:val="CommentReference"/>
        </w:rPr>
        <w:commentReference w:id="85"/>
      </w:r>
      <w:r w:rsidRPr="008F4990">
        <w:rPr>
          <w:b/>
          <w:bCs/>
          <w:sz w:val="22"/>
          <w:szCs w:val="22"/>
        </w:rPr>
        <w:t>.</w:t>
      </w:r>
      <w:r w:rsidRPr="008F4990">
        <w:rPr>
          <w:sz w:val="22"/>
          <w:szCs w:val="22"/>
        </w:rPr>
        <w:t>–</w:t>
      </w:r>
      <w:del w:id="86" w:author="Heinl, Steve (DFG)" w:date="2023-04-17T10:29:00Z">
        <w:r w:rsidRPr="008F4990" w:rsidDel="00FB2E8E">
          <w:rPr>
            <w:sz w:val="22"/>
            <w:szCs w:val="22"/>
          </w:rPr>
          <w:delText xml:space="preserve"> </w:delText>
        </w:r>
      </w:del>
      <w:del w:id="87" w:author="Heinl, Steve (DFG)" w:date="2023-04-17T10:51:00Z">
        <w:r w:rsidRPr="008F4990" w:rsidDel="00DB7786">
          <w:rPr>
            <w:sz w:val="22"/>
            <w:szCs w:val="22"/>
          </w:rPr>
          <w:delText>P</w:delText>
        </w:r>
      </w:del>
      <w:ins w:id="88" w:author="Heinl, Steve (DFG)" w:date="2023-04-17T10:51:00Z">
        <w:r w:rsidR="00DB7786">
          <w:rPr>
            <w:sz w:val="22"/>
            <w:szCs w:val="22"/>
          </w:rPr>
          <w:t xml:space="preserve">Observed </w:t>
        </w:r>
      </w:ins>
      <w:ins w:id="89" w:author="Heinl, Steve (DFG)" w:date="2023-04-17T10:52:00Z">
        <w:r w:rsidR="00DB7786">
          <w:rPr>
            <w:sz w:val="22"/>
            <w:szCs w:val="22"/>
          </w:rPr>
          <w:t xml:space="preserve">counts and </w:t>
        </w:r>
      </w:ins>
      <w:ins w:id="90" w:author="Heinl, Steve (DFG)" w:date="2023-04-17T10:51:00Z">
        <w:r w:rsidR="00DB7786">
          <w:rPr>
            <w:sz w:val="22"/>
            <w:szCs w:val="22"/>
          </w:rPr>
          <w:t>estimates (open circles), modeled</w:t>
        </w:r>
      </w:ins>
      <w:del w:id="91" w:author="Heinl, Steve (DFG)" w:date="2023-04-17T10:51:00Z">
        <w:r w:rsidRPr="008F4990" w:rsidDel="00DB7786">
          <w:rPr>
            <w:sz w:val="22"/>
            <w:szCs w:val="22"/>
          </w:rPr>
          <w:delText>oint</w:delText>
        </w:r>
      </w:del>
      <w:r w:rsidRPr="008F4990">
        <w:rPr>
          <w:sz w:val="22"/>
          <w:szCs w:val="22"/>
        </w:rPr>
        <w:t xml:space="preserve"> estimates (posterior median; solid line)</w:t>
      </w:r>
      <w:ins w:id="92" w:author="Heinl, Steve (DFG)" w:date="2023-04-17T10:51:00Z">
        <w:r w:rsidR="00DB7786">
          <w:rPr>
            <w:sz w:val="22"/>
            <w:szCs w:val="22"/>
          </w:rPr>
          <w:t>,</w:t>
        </w:r>
      </w:ins>
      <w:r w:rsidRPr="008F4990">
        <w:rPr>
          <w:sz w:val="22"/>
          <w:szCs w:val="22"/>
        </w:rPr>
        <w:t xml:space="preserve"> and 95% credib</w:t>
      </w:r>
      <w:r>
        <w:rPr>
          <w:sz w:val="22"/>
          <w:szCs w:val="22"/>
        </w:rPr>
        <w:t>le</w:t>
      </w:r>
      <w:r w:rsidRPr="008F4990">
        <w:rPr>
          <w:sz w:val="22"/>
          <w:szCs w:val="22"/>
        </w:rPr>
        <w:t xml:space="preserve"> intervals (shaded areas) of escapement (</w:t>
      </w:r>
      <w:del w:id="93" w:author="Heinl, Steve (DFG)" w:date="2023-04-17T10:49:00Z">
        <w:r w:rsidRPr="008F4990" w:rsidDel="00DB7786">
          <w:rPr>
            <w:sz w:val="22"/>
            <w:szCs w:val="22"/>
          </w:rPr>
          <w:delText xml:space="preserve">Figure </w:delText>
        </w:r>
      </w:del>
      <w:ins w:id="94" w:author="Heinl, Steve (DFG)" w:date="2023-04-17T10:49:00Z">
        <w:r w:rsidR="00DB7786">
          <w:rPr>
            <w:sz w:val="22"/>
            <w:szCs w:val="22"/>
          </w:rPr>
          <w:t>DIDSON counts; Panel</w:t>
        </w:r>
        <w:r w:rsidR="00DB7786" w:rsidRPr="008F4990">
          <w:rPr>
            <w:sz w:val="22"/>
            <w:szCs w:val="22"/>
          </w:rPr>
          <w:t xml:space="preserve"> </w:t>
        </w:r>
      </w:ins>
      <w:r w:rsidRPr="008F4990">
        <w:rPr>
          <w:sz w:val="22"/>
          <w:szCs w:val="22"/>
        </w:rPr>
        <w:t>A) and indices of escapement (</w:t>
      </w:r>
      <w:ins w:id="95" w:author="Heinl, Steve (DFG)" w:date="2023-04-17T10:49:00Z">
        <w:r w:rsidR="00DB7786">
          <w:rPr>
            <w:sz w:val="22"/>
            <w:szCs w:val="22"/>
          </w:rPr>
          <w:t xml:space="preserve">weir counts, </w:t>
        </w:r>
      </w:ins>
      <w:del w:id="96" w:author="Heinl, Steve (DFG)" w:date="2023-04-17T10:49:00Z">
        <w:r w:rsidRPr="008F4990" w:rsidDel="00DB7786">
          <w:rPr>
            <w:sz w:val="22"/>
            <w:szCs w:val="22"/>
          </w:rPr>
          <w:delText>Figure</w:delText>
        </w:r>
      </w:del>
      <w:ins w:id="97" w:author="Heinl, Steve (DFG)" w:date="2023-04-17T10:49:00Z">
        <w:r w:rsidR="00DB7786">
          <w:rPr>
            <w:sz w:val="22"/>
            <w:szCs w:val="22"/>
          </w:rPr>
          <w:t>Panel</w:t>
        </w:r>
      </w:ins>
      <w:r w:rsidRPr="008F4990">
        <w:rPr>
          <w:sz w:val="22"/>
          <w:szCs w:val="22"/>
        </w:rPr>
        <w:t xml:space="preserve"> B</w:t>
      </w:r>
      <w:ins w:id="98" w:author="Heinl, Steve (DFG)" w:date="2023-04-17T10:49:00Z">
        <w:r w:rsidR="00DB7786">
          <w:rPr>
            <w:sz w:val="22"/>
            <w:szCs w:val="22"/>
          </w:rPr>
          <w:t>;</w:t>
        </w:r>
      </w:ins>
      <w:r w:rsidRPr="008F4990">
        <w:rPr>
          <w:sz w:val="22"/>
          <w:szCs w:val="22"/>
        </w:rPr>
        <w:t xml:space="preserve"> </w:t>
      </w:r>
      <w:del w:id="99" w:author="Heinl, Steve (DFG)" w:date="2023-04-17T10:49:00Z">
        <w:r w:rsidRPr="008F4990" w:rsidDel="00DB7786">
          <w:rPr>
            <w:sz w:val="22"/>
            <w:szCs w:val="22"/>
          </w:rPr>
          <w:delText>and</w:delText>
        </w:r>
      </w:del>
      <w:ins w:id="100" w:author="Heinl, Steve (DFG)" w:date="2023-04-17T10:49:00Z">
        <w:r w:rsidR="00DB7786">
          <w:rPr>
            <w:sz w:val="22"/>
            <w:szCs w:val="22"/>
          </w:rPr>
          <w:t>mark–recapture estimat</w:t>
        </w:r>
      </w:ins>
      <w:ins w:id="101" w:author="Heinl, Steve (DFG)" w:date="2023-04-17T10:50:00Z">
        <w:r w:rsidR="00DB7786">
          <w:rPr>
            <w:sz w:val="22"/>
            <w:szCs w:val="22"/>
          </w:rPr>
          <w:t>es,</w:t>
        </w:r>
      </w:ins>
      <w:r w:rsidRPr="008F4990">
        <w:rPr>
          <w:sz w:val="22"/>
          <w:szCs w:val="22"/>
        </w:rPr>
        <w:t xml:space="preserve"> </w:t>
      </w:r>
      <w:del w:id="102" w:author="Heinl, Steve (DFG)" w:date="2023-04-17T10:50:00Z">
        <w:r w:rsidRPr="008F4990" w:rsidDel="00DB7786">
          <w:rPr>
            <w:sz w:val="22"/>
            <w:szCs w:val="22"/>
          </w:rPr>
          <w:delText xml:space="preserve">Figure </w:delText>
        </w:r>
      </w:del>
      <w:ins w:id="103" w:author="Heinl, Steve (DFG)" w:date="2023-04-17T10:50:00Z">
        <w:r w:rsidR="00DB7786">
          <w:rPr>
            <w:sz w:val="22"/>
            <w:szCs w:val="22"/>
          </w:rPr>
          <w:t>Panel</w:t>
        </w:r>
        <w:r w:rsidR="00DB7786" w:rsidRPr="008F4990">
          <w:rPr>
            <w:sz w:val="22"/>
            <w:szCs w:val="22"/>
          </w:rPr>
          <w:t xml:space="preserve"> </w:t>
        </w:r>
      </w:ins>
      <w:r w:rsidRPr="008F4990">
        <w:rPr>
          <w:sz w:val="22"/>
          <w:szCs w:val="22"/>
        </w:rPr>
        <w:t xml:space="preserve">C) from </w:t>
      </w:r>
      <w:del w:id="104" w:author="Heinl, Steve (DFG)" w:date="2023-04-17T10:48:00Z">
        <w:r w:rsidRPr="008F4990" w:rsidDel="00DB7786">
          <w:rPr>
            <w:sz w:val="22"/>
            <w:szCs w:val="22"/>
          </w:rPr>
          <w:delText xml:space="preserve">a </w:delText>
        </w:r>
      </w:del>
      <w:ins w:id="105" w:author="Heinl, Steve (DFG)" w:date="2023-04-17T10:48:00Z">
        <w:r w:rsidR="00DB7786">
          <w:rPr>
            <w:sz w:val="22"/>
            <w:szCs w:val="22"/>
          </w:rPr>
          <w:t>the</w:t>
        </w:r>
        <w:r w:rsidR="00DB7786" w:rsidRPr="008F4990">
          <w:rPr>
            <w:sz w:val="22"/>
            <w:szCs w:val="22"/>
          </w:rPr>
          <w:t xml:space="preserve"> </w:t>
        </w:r>
      </w:ins>
      <w:r w:rsidRPr="008F4990">
        <w:rPr>
          <w:sz w:val="22"/>
          <w:szCs w:val="22"/>
        </w:rPr>
        <w:t xml:space="preserve">state-space model of Chilkat Lake sockeye salmon, calendar years 1976–2022. </w:t>
      </w:r>
      <w:del w:id="106" w:author="Heinl, Steve (DFG)" w:date="2023-04-17T10:51:00Z">
        <w:r w:rsidRPr="008F4990" w:rsidDel="00DB7786">
          <w:rPr>
            <w:sz w:val="22"/>
            <w:szCs w:val="22"/>
          </w:rPr>
          <w:delText>Figure A is the observed (</w:delText>
        </w:r>
        <w:r w:rsidDel="00DB7786">
          <w:rPr>
            <w:sz w:val="22"/>
            <w:szCs w:val="22"/>
          </w:rPr>
          <w:delText>open circles</w:delText>
        </w:r>
        <w:r w:rsidRPr="008F4990" w:rsidDel="00DB7786">
          <w:rPr>
            <w:sz w:val="22"/>
            <w:szCs w:val="22"/>
          </w:rPr>
          <w:delText>) and modeled (</w:delText>
        </w:r>
        <w:r w:rsidDel="00DB7786">
          <w:rPr>
            <w:sz w:val="22"/>
            <w:szCs w:val="22"/>
          </w:rPr>
          <w:delText>solid line</w:delText>
        </w:r>
        <w:r w:rsidRPr="008F4990" w:rsidDel="00DB7786">
          <w:rPr>
            <w:sz w:val="22"/>
            <w:szCs w:val="22"/>
          </w:rPr>
          <w:delText>) DIDSON counts, Figure B is the observed (</w:delText>
        </w:r>
        <w:r w:rsidDel="00DB7786">
          <w:rPr>
            <w:sz w:val="22"/>
            <w:szCs w:val="22"/>
          </w:rPr>
          <w:delText>open circles</w:delText>
        </w:r>
        <w:r w:rsidRPr="008F4990" w:rsidDel="00DB7786">
          <w:rPr>
            <w:sz w:val="22"/>
            <w:szCs w:val="22"/>
          </w:rPr>
          <w:delText>) and modeled (</w:delText>
        </w:r>
        <w:r w:rsidDel="00DB7786">
          <w:rPr>
            <w:sz w:val="22"/>
            <w:szCs w:val="22"/>
          </w:rPr>
          <w:delText>solid line</w:delText>
        </w:r>
        <w:r w:rsidRPr="008F4990" w:rsidDel="00DB7786">
          <w:rPr>
            <w:sz w:val="22"/>
            <w:szCs w:val="22"/>
          </w:rPr>
          <w:delText>) weir counts, and Figure C is the observed (</w:delText>
        </w:r>
        <w:r w:rsidDel="00DB7786">
          <w:rPr>
            <w:sz w:val="22"/>
            <w:szCs w:val="22"/>
          </w:rPr>
          <w:delText>open circles</w:delText>
        </w:r>
        <w:r w:rsidRPr="008F4990" w:rsidDel="00DB7786">
          <w:rPr>
            <w:sz w:val="22"/>
            <w:szCs w:val="22"/>
          </w:rPr>
          <w:delText>) and modeled (</w:delText>
        </w:r>
        <w:r w:rsidDel="00DB7786">
          <w:rPr>
            <w:sz w:val="22"/>
            <w:szCs w:val="22"/>
          </w:rPr>
          <w:delText>solid line</w:delText>
        </w:r>
        <w:r w:rsidRPr="008F4990" w:rsidDel="00DB7786">
          <w:rPr>
            <w:sz w:val="22"/>
            <w:szCs w:val="22"/>
          </w:rPr>
          <w:delText>) mark–recapture estimates.</w:delText>
        </w:r>
      </w:del>
    </w:p>
    <w:p w14:paraId="0E523E95" w14:textId="3B33FBD5" w:rsidR="00BA544F" w:rsidRPr="008F4990" w:rsidRDefault="00F256A5" w:rsidP="00BA544F">
      <w:pPr>
        <w:rPr>
          <w:sz w:val="22"/>
          <w:szCs w:val="22"/>
        </w:rPr>
      </w:pPr>
      <w:r>
        <w:rPr>
          <w:noProof/>
          <w:sz w:val="22"/>
          <w:szCs w:val="22"/>
        </w:rPr>
        <w:lastRenderedPageBreak/>
        <w:drawing>
          <wp:inline distT="0" distB="0" distL="0" distR="0" wp14:anchorId="615C031D" wp14:editId="6C710ABB">
            <wp:extent cx="5168513" cy="7105738"/>
            <wp:effectExtent l="0" t="0" r="0" b="0"/>
            <wp:docPr id="12316646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72487" cy="7111202"/>
                    </a:xfrm>
                    <a:prstGeom prst="rect">
                      <a:avLst/>
                    </a:prstGeom>
                    <a:noFill/>
                    <a:ln>
                      <a:noFill/>
                    </a:ln>
                  </pic:spPr>
                </pic:pic>
              </a:graphicData>
            </a:graphic>
          </wp:inline>
        </w:drawing>
      </w:r>
    </w:p>
    <w:p w14:paraId="0437963A" w14:textId="7B5A7AFA" w:rsidR="00BA544F" w:rsidRPr="008F4990" w:rsidRDefault="00BA544F" w:rsidP="00BA544F">
      <w:pPr>
        <w:rPr>
          <w:sz w:val="22"/>
          <w:szCs w:val="22"/>
        </w:rPr>
      </w:pPr>
      <w:r w:rsidRPr="008F4990">
        <w:rPr>
          <w:b/>
          <w:bCs/>
          <w:sz w:val="22"/>
          <w:szCs w:val="22"/>
        </w:rPr>
        <w:t xml:space="preserve">Figure </w:t>
      </w:r>
      <w:r>
        <w:rPr>
          <w:b/>
          <w:bCs/>
          <w:sz w:val="22"/>
          <w:szCs w:val="22"/>
        </w:rPr>
        <w:t>2</w:t>
      </w:r>
      <w:r w:rsidRPr="008F4990">
        <w:rPr>
          <w:b/>
          <w:bCs/>
          <w:sz w:val="22"/>
          <w:szCs w:val="22"/>
        </w:rPr>
        <w:t>.</w:t>
      </w:r>
      <w:r w:rsidRPr="008F4990">
        <w:rPr>
          <w:sz w:val="22"/>
          <w:szCs w:val="22"/>
        </w:rPr>
        <w:t>–</w:t>
      </w:r>
      <w:del w:id="107" w:author="Heinl, Steve (DFG)" w:date="2023-04-17T10:52:00Z">
        <w:r w:rsidRPr="008F4990" w:rsidDel="009332CD">
          <w:rPr>
            <w:sz w:val="22"/>
            <w:szCs w:val="22"/>
          </w:rPr>
          <w:delText xml:space="preserve"> </w:delText>
        </w:r>
      </w:del>
      <w:r w:rsidRPr="008F4990">
        <w:rPr>
          <w:sz w:val="22"/>
          <w:szCs w:val="22"/>
        </w:rPr>
        <w:t xml:space="preserve">Point estimates (posterior medians; </w:t>
      </w:r>
      <w:r>
        <w:rPr>
          <w:sz w:val="22"/>
          <w:szCs w:val="22"/>
        </w:rPr>
        <w:t>circles</w:t>
      </w:r>
      <w:r w:rsidRPr="008F4990">
        <w:rPr>
          <w:sz w:val="22"/>
          <w:szCs w:val="22"/>
        </w:rPr>
        <w:t>) and 95% credib</w:t>
      </w:r>
      <w:r>
        <w:rPr>
          <w:sz w:val="22"/>
          <w:szCs w:val="22"/>
        </w:rPr>
        <w:t>le</w:t>
      </w:r>
      <w:r w:rsidRPr="008F4990">
        <w:rPr>
          <w:sz w:val="22"/>
          <w:szCs w:val="22"/>
        </w:rPr>
        <w:t xml:space="preserve"> intervals (shaded areas) of escapement, recruitment by brood year, total run abundance, Ricker productivity residuals by brood year, and harvest rates from </w:t>
      </w:r>
      <w:del w:id="108" w:author="Heinl, Steve (DFG)" w:date="2023-04-17T10:53:00Z">
        <w:r w:rsidRPr="008F4990" w:rsidDel="009332CD">
          <w:rPr>
            <w:sz w:val="22"/>
            <w:szCs w:val="22"/>
          </w:rPr>
          <w:delText xml:space="preserve">a </w:delText>
        </w:r>
      </w:del>
      <w:ins w:id="109" w:author="Heinl, Steve (DFG)" w:date="2023-04-17T10:53:00Z">
        <w:r w:rsidR="009332CD">
          <w:rPr>
            <w:sz w:val="22"/>
            <w:szCs w:val="22"/>
          </w:rPr>
          <w:t>the</w:t>
        </w:r>
        <w:r w:rsidR="009332CD" w:rsidRPr="008F4990">
          <w:rPr>
            <w:sz w:val="22"/>
            <w:szCs w:val="22"/>
          </w:rPr>
          <w:t xml:space="preserve"> </w:t>
        </w:r>
      </w:ins>
      <w:r w:rsidRPr="008F4990">
        <w:rPr>
          <w:sz w:val="22"/>
          <w:szCs w:val="22"/>
        </w:rPr>
        <w:t xml:space="preserve">state-space model of Chilkat Lake sockeye salmon, 1976–2022. </w:t>
      </w:r>
      <w:r>
        <w:rPr>
          <w:sz w:val="22"/>
          <w:szCs w:val="22"/>
        </w:rPr>
        <w:t xml:space="preserve">The dotted line in </w:t>
      </w:r>
      <w:del w:id="110" w:author="Heinl, Steve (DFG)" w:date="2023-04-17T10:53:00Z">
        <w:r w:rsidDel="009332CD">
          <w:rPr>
            <w:sz w:val="22"/>
            <w:szCs w:val="22"/>
          </w:rPr>
          <w:delText xml:space="preserve">Figure </w:delText>
        </w:r>
      </w:del>
      <w:ins w:id="111" w:author="Heinl, Steve (DFG)" w:date="2023-04-17T10:53:00Z">
        <w:r w:rsidR="009332CD">
          <w:rPr>
            <w:sz w:val="22"/>
            <w:szCs w:val="22"/>
          </w:rPr>
          <w:t xml:space="preserve">Panel </w:t>
        </w:r>
      </w:ins>
      <w:r>
        <w:rPr>
          <w:sz w:val="22"/>
          <w:szCs w:val="22"/>
        </w:rPr>
        <w:t>C is a reference line. The p</w:t>
      </w:r>
      <w:r w:rsidRPr="008F4990">
        <w:rPr>
          <w:sz w:val="22"/>
          <w:szCs w:val="22"/>
        </w:rPr>
        <w:t xml:space="preserve">osterior median of </w:t>
      </w:r>
      <w:r w:rsidRPr="003627AA">
        <w:rPr>
          <w:i/>
          <w:iCs/>
          <w:sz w:val="22"/>
          <w:szCs w:val="22"/>
        </w:rPr>
        <w:t>U</w:t>
      </w:r>
      <w:r w:rsidRPr="008528D0">
        <w:rPr>
          <w:sz w:val="22"/>
          <w:szCs w:val="22"/>
          <w:vertAlign w:val="subscript"/>
        </w:rPr>
        <w:t>MSY</w:t>
      </w:r>
      <w:r w:rsidRPr="008F4990">
        <w:rPr>
          <w:sz w:val="22"/>
          <w:szCs w:val="22"/>
        </w:rPr>
        <w:t xml:space="preserve"> </w:t>
      </w:r>
      <w:r>
        <w:rPr>
          <w:sz w:val="22"/>
          <w:szCs w:val="22"/>
        </w:rPr>
        <w:t>is</w:t>
      </w:r>
      <w:r w:rsidRPr="008F4990">
        <w:rPr>
          <w:sz w:val="22"/>
          <w:szCs w:val="22"/>
        </w:rPr>
        <w:t xml:space="preserve"> plotted as </w:t>
      </w:r>
      <w:r>
        <w:rPr>
          <w:sz w:val="22"/>
          <w:szCs w:val="22"/>
        </w:rPr>
        <w:t xml:space="preserve">a </w:t>
      </w:r>
      <w:r w:rsidRPr="008F4990">
        <w:rPr>
          <w:sz w:val="22"/>
          <w:szCs w:val="22"/>
        </w:rPr>
        <w:t xml:space="preserve">dashed horizontal reference line in </w:t>
      </w:r>
      <w:del w:id="112" w:author="Heinl, Steve (DFG)" w:date="2023-04-17T10:53:00Z">
        <w:r w:rsidRPr="008F4990" w:rsidDel="009332CD">
          <w:rPr>
            <w:sz w:val="22"/>
            <w:szCs w:val="22"/>
          </w:rPr>
          <w:delText xml:space="preserve">Figure </w:delText>
        </w:r>
      </w:del>
      <w:ins w:id="113" w:author="Heinl, Steve (DFG)" w:date="2023-04-17T10:53:00Z">
        <w:r w:rsidR="009332CD">
          <w:rPr>
            <w:sz w:val="22"/>
            <w:szCs w:val="22"/>
          </w:rPr>
          <w:t>Panel</w:t>
        </w:r>
        <w:r w:rsidR="009332CD" w:rsidRPr="008F4990">
          <w:rPr>
            <w:sz w:val="22"/>
            <w:szCs w:val="22"/>
          </w:rPr>
          <w:t xml:space="preserve"> </w:t>
        </w:r>
      </w:ins>
      <w:r>
        <w:rPr>
          <w:sz w:val="22"/>
          <w:szCs w:val="22"/>
        </w:rPr>
        <w:t>D</w:t>
      </w:r>
      <w:r w:rsidRPr="008F4990">
        <w:rPr>
          <w:sz w:val="22"/>
          <w:szCs w:val="22"/>
        </w:rPr>
        <w:t>.</w:t>
      </w:r>
    </w:p>
    <w:p w14:paraId="4F3062FC" w14:textId="77777777" w:rsidR="00BA544F" w:rsidRPr="008F4990" w:rsidRDefault="00BA544F" w:rsidP="00BA544F">
      <w:pPr>
        <w:rPr>
          <w:sz w:val="22"/>
          <w:szCs w:val="22"/>
        </w:rPr>
      </w:pPr>
    </w:p>
    <w:p w14:paraId="0ADDEA4B" w14:textId="1159D281" w:rsidR="00BA544F" w:rsidRPr="008F4990" w:rsidRDefault="00F256A5" w:rsidP="00BA544F">
      <w:pPr>
        <w:rPr>
          <w:sz w:val="22"/>
          <w:szCs w:val="22"/>
        </w:rPr>
      </w:pPr>
      <w:r>
        <w:rPr>
          <w:noProof/>
        </w:rPr>
        <w:lastRenderedPageBreak/>
        <w:drawing>
          <wp:inline distT="0" distB="0" distL="0" distR="0" wp14:anchorId="37499F8E" wp14:editId="6F3CFA43">
            <wp:extent cx="5939790" cy="3713480"/>
            <wp:effectExtent l="0" t="0" r="3810" b="1270"/>
            <wp:docPr id="1523919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3713480"/>
                    </a:xfrm>
                    <a:prstGeom prst="rect">
                      <a:avLst/>
                    </a:prstGeom>
                    <a:noFill/>
                    <a:ln>
                      <a:noFill/>
                    </a:ln>
                  </pic:spPr>
                </pic:pic>
              </a:graphicData>
            </a:graphic>
          </wp:inline>
        </w:drawing>
      </w:r>
    </w:p>
    <w:p w14:paraId="7E71FA70" w14:textId="01D60373" w:rsidR="00BA544F" w:rsidRPr="008F4990" w:rsidRDefault="00BA544F" w:rsidP="00BA544F">
      <w:pPr>
        <w:rPr>
          <w:sz w:val="22"/>
          <w:szCs w:val="22"/>
        </w:rPr>
      </w:pPr>
      <w:r w:rsidRPr="008F4990">
        <w:rPr>
          <w:b/>
          <w:bCs/>
          <w:sz w:val="22"/>
          <w:szCs w:val="22"/>
        </w:rPr>
        <w:t xml:space="preserve">Figure </w:t>
      </w:r>
      <w:r>
        <w:rPr>
          <w:b/>
          <w:bCs/>
          <w:sz w:val="22"/>
          <w:szCs w:val="22"/>
        </w:rPr>
        <w:t>3</w:t>
      </w:r>
      <w:r w:rsidRPr="008F4990">
        <w:rPr>
          <w:b/>
          <w:bCs/>
          <w:sz w:val="22"/>
          <w:szCs w:val="22"/>
        </w:rPr>
        <w:t>.</w:t>
      </w:r>
      <w:r w:rsidRPr="008F4990">
        <w:rPr>
          <w:sz w:val="22"/>
          <w:szCs w:val="22"/>
        </w:rPr>
        <w:t>–</w:t>
      </w:r>
      <w:del w:id="114" w:author="Heinl, Steve (DFG)" w:date="2023-04-17T10:53:00Z">
        <w:r w:rsidRPr="008F4990" w:rsidDel="009332CD">
          <w:rPr>
            <w:sz w:val="22"/>
            <w:szCs w:val="22"/>
          </w:rPr>
          <w:delText xml:space="preserve"> </w:delText>
        </w:r>
      </w:del>
      <w:r w:rsidRPr="008F4990">
        <w:rPr>
          <w:sz w:val="22"/>
          <w:szCs w:val="22"/>
        </w:rPr>
        <w:t xml:space="preserve">Plausible spawner-recruit relationships for Chilkat Lake sockeye salmon as derived from </w:t>
      </w:r>
      <w:del w:id="115" w:author="Heinl, Steve (DFG)" w:date="2023-04-17T10:54:00Z">
        <w:r w:rsidRPr="008F4990" w:rsidDel="00845E60">
          <w:rPr>
            <w:sz w:val="22"/>
            <w:szCs w:val="22"/>
          </w:rPr>
          <w:delText xml:space="preserve">an </w:delText>
        </w:r>
      </w:del>
      <w:ins w:id="116" w:author="Heinl, Steve (DFG)" w:date="2023-04-17T10:54:00Z">
        <w:r w:rsidR="00845E60">
          <w:rPr>
            <w:sz w:val="22"/>
            <w:szCs w:val="22"/>
          </w:rPr>
          <w:t>the</w:t>
        </w:r>
        <w:r w:rsidR="00845E60" w:rsidRPr="008F4990">
          <w:rPr>
            <w:sz w:val="22"/>
            <w:szCs w:val="22"/>
          </w:rPr>
          <w:t xml:space="preserve"> </w:t>
        </w:r>
      </w:ins>
      <w:r w:rsidRPr="008F4990">
        <w:rPr>
          <w:sz w:val="22"/>
          <w:szCs w:val="22"/>
        </w:rPr>
        <w:t>age-structured state-space model fitted to abundance, harvest, and age data for brood years 197</w:t>
      </w:r>
      <w:r>
        <w:rPr>
          <w:sz w:val="22"/>
          <w:szCs w:val="22"/>
        </w:rPr>
        <w:t>6</w:t>
      </w:r>
      <w:r w:rsidRPr="008F4990">
        <w:rPr>
          <w:sz w:val="22"/>
          <w:szCs w:val="22"/>
        </w:rPr>
        <w:t>–201</w:t>
      </w:r>
      <w:r>
        <w:rPr>
          <w:sz w:val="22"/>
          <w:szCs w:val="22"/>
        </w:rPr>
        <w:t>8</w:t>
      </w:r>
      <w:r w:rsidRPr="008F4990">
        <w:rPr>
          <w:sz w:val="22"/>
          <w:szCs w:val="22"/>
        </w:rPr>
        <w:t xml:space="preserve">. Posterior medians of recruits and spawners are plotted as </w:t>
      </w:r>
      <w:commentRangeStart w:id="117"/>
      <w:del w:id="118" w:author="Heinl, Steve (DFG)" w:date="2023-04-17T10:59:00Z">
        <w:r w:rsidRPr="008F4990" w:rsidDel="00845E60">
          <w:rPr>
            <w:sz w:val="22"/>
            <w:szCs w:val="22"/>
          </w:rPr>
          <w:delText>brood year labels with 95% credib</w:delText>
        </w:r>
        <w:r w:rsidDel="00845E60">
          <w:rPr>
            <w:sz w:val="22"/>
            <w:szCs w:val="22"/>
          </w:rPr>
          <w:delText>le</w:delText>
        </w:r>
        <w:r w:rsidRPr="008F4990" w:rsidDel="00845E60">
          <w:rPr>
            <w:sz w:val="22"/>
            <w:szCs w:val="22"/>
          </w:rPr>
          <w:delText xml:space="preserve"> intervals </w:delText>
        </w:r>
      </w:del>
      <w:commentRangeEnd w:id="117"/>
      <w:r w:rsidR="00845E60">
        <w:rPr>
          <w:rStyle w:val="CommentReference"/>
        </w:rPr>
        <w:commentReference w:id="117"/>
      </w:r>
      <w:del w:id="119" w:author="Heinl, Steve (DFG)" w:date="2023-04-17T10:59:00Z">
        <w:r w:rsidRPr="008F4990" w:rsidDel="00845E60">
          <w:rPr>
            <w:sz w:val="22"/>
            <w:szCs w:val="22"/>
          </w:rPr>
          <w:delText>(</w:delText>
        </w:r>
      </w:del>
      <w:r>
        <w:rPr>
          <w:sz w:val="22"/>
          <w:szCs w:val="22"/>
        </w:rPr>
        <w:t>open circles</w:t>
      </w:r>
      <w:ins w:id="120" w:author="Heinl, Steve (DFG)" w:date="2023-04-17T10:59:00Z">
        <w:r w:rsidR="00845E60">
          <w:rPr>
            <w:sz w:val="22"/>
            <w:szCs w:val="22"/>
          </w:rPr>
          <w:t xml:space="preserve"> </w:t>
        </w:r>
      </w:ins>
      <w:ins w:id="121" w:author="Heinl, Steve (DFG)" w:date="2023-04-17T11:00:00Z">
        <w:r w:rsidR="00845E60">
          <w:rPr>
            <w:sz w:val="22"/>
            <w:szCs w:val="22"/>
          </w:rPr>
          <w:t xml:space="preserve">for </w:t>
        </w:r>
      </w:ins>
      <w:ins w:id="122" w:author="Heinl, Steve (DFG)" w:date="2023-04-17T10:59:00Z">
        <w:r w:rsidR="00845E60">
          <w:rPr>
            <w:sz w:val="22"/>
            <w:szCs w:val="22"/>
          </w:rPr>
          <w:t>brood years 1976–2012</w:t>
        </w:r>
      </w:ins>
      <w:del w:id="123" w:author="Heinl, Steve (DFG)" w:date="2023-04-17T11:01:00Z">
        <w:r w:rsidRPr="008F4990" w:rsidDel="00845E60">
          <w:rPr>
            <w:sz w:val="22"/>
            <w:szCs w:val="22"/>
          </w:rPr>
          <w:delText>)</w:delText>
        </w:r>
      </w:del>
      <w:ins w:id="124" w:author="Heinl, Steve (DFG)" w:date="2023-04-17T10:59:00Z">
        <w:r w:rsidR="00845E60">
          <w:rPr>
            <w:sz w:val="22"/>
            <w:szCs w:val="22"/>
          </w:rPr>
          <w:t xml:space="preserve"> and </w:t>
        </w:r>
      </w:ins>
      <w:del w:id="125" w:author="Heinl, Steve (DFG)" w:date="2023-04-17T10:59:00Z">
        <w:r w:rsidRPr="008F4990" w:rsidDel="00845E60">
          <w:rPr>
            <w:sz w:val="22"/>
            <w:szCs w:val="22"/>
          </w:rPr>
          <w:delText xml:space="preserve">. </w:delText>
        </w:r>
        <w:r w:rsidR="00902487" w:rsidDel="00845E60">
          <w:rPr>
            <w:sz w:val="22"/>
            <w:szCs w:val="22"/>
          </w:rPr>
          <w:delText xml:space="preserve">The </w:delText>
        </w:r>
      </w:del>
      <w:r w:rsidR="00902487">
        <w:rPr>
          <w:sz w:val="22"/>
          <w:szCs w:val="22"/>
        </w:rPr>
        <w:t xml:space="preserve">solid black circles </w:t>
      </w:r>
      <w:del w:id="126" w:author="Heinl, Steve (DFG)" w:date="2023-04-17T11:00:00Z">
        <w:r w:rsidR="00902487" w:rsidDel="00845E60">
          <w:rPr>
            <w:sz w:val="22"/>
            <w:szCs w:val="22"/>
          </w:rPr>
          <w:delText xml:space="preserve">are </w:delText>
        </w:r>
      </w:del>
      <w:ins w:id="127" w:author="Heinl, Steve (DFG)" w:date="2023-04-17T11:00:00Z">
        <w:r w:rsidR="00845E60">
          <w:rPr>
            <w:sz w:val="22"/>
            <w:szCs w:val="22"/>
          </w:rPr>
          <w:t xml:space="preserve">for </w:t>
        </w:r>
      </w:ins>
      <w:r w:rsidR="00902487">
        <w:rPr>
          <w:sz w:val="22"/>
          <w:szCs w:val="22"/>
        </w:rPr>
        <w:t>the six most recent years of data (</w:t>
      </w:r>
      <w:r w:rsidR="00260CBA">
        <w:rPr>
          <w:sz w:val="22"/>
          <w:szCs w:val="22"/>
        </w:rPr>
        <w:t xml:space="preserve">brood years </w:t>
      </w:r>
      <w:r w:rsidR="00902487">
        <w:rPr>
          <w:sz w:val="22"/>
          <w:szCs w:val="22"/>
        </w:rPr>
        <w:t xml:space="preserve">2013–2018). </w:t>
      </w:r>
      <w:r w:rsidRPr="008F4990">
        <w:rPr>
          <w:sz w:val="22"/>
          <w:szCs w:val="22"/>
        </w:rPr>
        <w:t>The heavy dashed line is the Ricker relationship constructed from ln(</w:t>
      </w:r>
      <w:r w:rsidRPr="00902487">
        <w:rPr>
          <w:i/>
          <w:iCs/>
          <w:sz w:val="22"/>
          <w:szCs w:val="22"/>
        </w:rPr>
        <w:t>α</w:t>
      </w:r>
      <w:r w:rsidRPr="008F4990">
        <w:rPr>
          <w:sz w:val="22"/>
          <w:szCs w:val="22"/>
        </w:rPr>
        <w:t xml:space="preserve">’) and </w:t>
      </w:r>
      <w:r w:rsidRPr="008F4990">
        <w:rPr>
          <w:i/>
          <w:iCs/>
          <w:sz w:val="22"/>
          <w:szCs w:val="22"/>
        </w:rPr>
        <w:t>β</w:t>
      </w:r>
      <w:r>
        <w:rPr>
          <w:sz w:val="22"/>
          <w:szCs w:val="22"/>
        </w:rPr>
        <w:t xml:space="preserve"> </w:t>
      </w:r>
      <w:r w:rsidRPr="008F4990">
        <w:rPr>
          <w:sz w:val="22"/>
          <w:szCs w:val="22"/>
        </w:rPr>
        <w:t xml:space="preserve">posterior medians with 90% and 95% </w:t>
      </w:r>
      <w:commentRangeStart w:id="128"/>
      <w:r w:rsidRPr="008F4990">
        <w:rPr>
          <w:sz w:val="22"/>
          <w:szCs w:val="22"/>
        </w:rPr>
        <w:t>credib</w:t>
      </w:r>
      <w:ins w:id="129" w:author="Heinl, Steve (DFG)" w:date="2023-04-17T11:06:00Z">
        <w:r w:rsidR="002533C7">
          <w:rPr>
            <w:sz w:val="22"/>
            <w:szCs w:val="22"/>
          </w:rPr>
          <w:t>le</w:t>
        </w:r>
      </w:ins>
      <w:del w:id="130" w:author="Heinl, Steve (DFG)" w:date="2023-04-17T11:06:00Z">
        <w:r w:rsidRPr="008F4990" w:rsidDel="002533C7">
          <w:rPr>
            <w:sz w:val="22"/>
            <w:szCs w:val="22"/>
          </w:rPr>
          <w:delText>ility</w:delText>
        </w:r>
      </w:del>
      <w:commentRangeEnd w:id="128"/>
      <w:r w:rsidR="00845E60">
        <w:rPr>
          <w:rStyle w:val="CommentReference"/>
        </w:rPr>
        <w:commentReference w:id="128"/>
      </w:r>
      <w:r w:rsidRPr="008F4990">
        <w:rPr>
          <w:sz w:val="22"/>
          <w:szCs w:val="22"/>
        </w:rPr>
        <w:t xml:space="preserve"> intervals (shaded areas). Recruits replace spawners on the solid diagonal line.</w:t>
      </w:r>
      <w:r>
        <w:rPr>
          <w:sz w:val="22"/>
          <w:szCs w:val="22"/>
        </w:rPr>
        <w:t xml:space="preserve"> The vertical dotted (grey) line is the posterior median of </w:t>
      </w:r>
      <w:r w:rsidRPr="006E5D16">
        <w:rPr>
          <w:i/>
          <w:iCs/>
          <w:sz w:val="22"/>
          <w:szCs w:val="22"/>
        </w:rPr>
        <w:t>S</w:t>
      </w:r>
      <w:r w:rsidRPr="008528D0">
        <w:rPr>
          <w:sz w:val="22"/>
          <w:szCs w:val="22"/>
          <w:vertAlign w:val="subscript"/>
        </w:rPr>
        <w:t>MSY</w:t>
      </w:r>
      <w:r>
        <w:rPr>
          <w:sz w:val="22"/>
          <w:szCs w:val="22"/>
          <w:vertAlign w:val="subscript"/>
        </w:rPr>
        <w:t>.</w:t>
      </w:r>
    </w:p>
    <w:p w14:paraId="16277076" w14:textId="77777777" w:rsidR="00F80D5C" w:rsidRPr="008F4990" w:rsidRDefault="00F80D5C" w:rsidP="00F80D5C">
      <w:pPr>
        <w:rPr>
          <w:sz w:val="22"/>
          <w:szCs w:val="22"/>
        </w:rPr>
      </w:pPr>
    </w:p>
    <w:p w14:paraId="02120981" w14:textId="144D4DE6" w:rsidR="00F80D5C" w:rsidRPr="008F4990" w:rsidRDefault="00F256A5" w:rsidP="00F80D5C">
      <w:pPr>
        <w:jc w:val="center"/>
        <w:rPr>
          <w:sz w:val="22"/>
          <w:szCs w:val="22"/>
        </w:rPr>
      </w:pPr>
      <w:r>
        <w:rPr>
          <w:noProof/>
          <w:sz w:val="22"/>
          <w:szCs w:val="22"/>
        </w:rPr>
        <w:lastRenderedPageBreak/>
        <w:drawing>
          <wp:inline distT="0" distB="0" distL="0" distR="0" wp14:anchorId="3E170798" wp14:editId="54EC9CEF">
            <wp:extent cx="5939790" cy="5088890"/>
            <wp:effectExtent l="0" t="0" r="3810" b="0"/>
            <wp:docPr id="11241752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5088890"/>
                    </a:xfrm>
                    <a:prstGeom prst="rect">
                      <a:avLst/>
                    </a:prstGeom>
                    <a:noFill/>
                    <a:ln>
                      <a:noFill/>
                    </a:ln>
                  </pic:spPr>
                </pic:pic>
              </a:graphicData>
            </a:graphic>
          </wp:inline>
        </w:drawing>
      </w:r>
    </w:p>
    <w:p w14:paraId="09035AE8" w14:textId="545A3F8B" w:rsidR="00F80D5C" w:rsidRPr="008F4990" w:rsidRDefault="00F80D5C" w:rsidP="00F80D5C">
      <w:pPr>
        <w:rPr>
          <w:i/>
          <w:iCs/>
          <w:sz w:val="22"/>
          <w:szCs w:val="22"/>
        </w:rPr>
      </w:pPr>
      <w:r w:rsidRPr="008F4990">
        <w:rPr>
          <w:b/>
          <w:bCs/>
          <w:sz w:val="22"/>
          <w:szCs w:val="22"/>
        </w:rPr>
        <w:t xml:space="preserve">Figure </w:t>
      </w:r>
      <w:r w:rsidR="00BA544F">
        <w:rPr>
          <w:b/>
          <w:bCs/>
          <w:sz w:val="22"/>
          <w:szCs w:val="22"/>
        </w:rPr>
        <w:t>4</w:t>
      </w:r>
      <w:r w:rsidRPr="008F4990">
        <w:rPr>
          <w:b/>
          <w:bCs/>
          <w:sz w:val="22"/>
          <w:szCs w:val="22"/>
        </w:rPr>
        <w:t>.</w:t>
      </w:r>
      <w:r w:rsidRPr="008F4990">
        <w:rPr>
          <w:sz w:val="22"/>
          <w:szCs w:val="22"/>
        </w:rPr>
        <w:t xml:space="preserve">–Overfishing profiles (OFPs), optimal recruitment profiles (ORPs), and optimal yield profiles (OYPs) for </w:t>
      </w:r>
      <w:r w:rsidR="00B60450" w:rsidRPr="008F4990">
        <w:rPr>
          <w:sz w:val="22"/>
          <w:szCs w:val="22"/>
        </w:rPr>
        <w:t xml:space="preserve">Chilkat </w:t>
      </w:r>
      <w:r w:rsidRPr="008F4990">
        <w:rPr>
          <w:sz w:val="22"/>
          <w:szCs w:val="22"/>
        </w:rPr>
        <w:t xml:space="preserve">Lake sockeye salmon. OYPs and ORPs show probability that a specified spawning abundance will result in specified fractions (70%, 80%, and 90% line) of maximum sustained yield or maximum recruitment. OFPs show the probability that reducing escapement to a specified spawning abundance will result in less than specified fractions of maximum sustained yield. The shaded region shows the current </w:t>
      </w:r>
      <w:r w:rsidR="00B60450" w:rsidRPr="008F4990">
        <w:rPr>
          <w:sz w:val="22"/>
          <w:szCs w:val="22"/>
        </w:rPr>
        <w:t>biological</w:t>
      </w:r>
      <w:r w:rsidRPr="008F4990">
        <w:rPr>
          <w:sz w:val="22"/>
          <w:szCs w:val="22"/>
        </w:rPr>
        <w:t xml:space="preserve"> escapement goal range of </w:t>
      </w:r>
      <w:r w:rsidR="00B60450" w:rsidRPr="008F4990">
        <w:rPr>
          <w:sz w:val="22"/>
          <w:szCs w:val="22"/>
        </w:rPr>
        <w:t>70</w:t>
      </w:r>
      <w:r w:rsidRPr="008F4990">
        <w:rPr>
          <w:sz w:val="22"/>
          <w:szCs w:val="22"/>
        </w:rPr>
        <w:t>,000 to</w:t>
      </w:r>
      <w:r w:rsidR="00B60450" w:rsidRPr="008F4990">
        <w:rPr>
          <w:sz w:val="22"/>
          <w:szCs w:val="22"/>
        </w:rPr>
        <w:t xml:space="preserve"> 150</w:t>
      </w:r>
      <w:r w:rsidRPr="008F4990">
        <w:rPr>
          <w:sz w:val="22"/>
          <w:szCs w:val="22"/>
        </w:rPr>
        <w:t>,000 spawners and the solid vertical line is the posterior median of spawning abundance at maximum sustained yield (</w:t>
      </w:r>
      <w:r w:rsidRPr="006E5D16">
        <w:rPr>
          <w:i/>
          <w:iCs/>
          <w:sz w:val="22"/>
          <w:szCs w:val="22"/>
        </w:rPr>
        <w:t>S</w:t>
      </w:r>
      <w:r w:rsidRPr="008F4990">
        <w:rPr>
          <w:sz w:val="22"/>
          <w:szCs w:val="22"/>
          <w:vertAlign w:val="subscript"/>
        </w:rPr>
        <w:t>MSY</w:t>
      </w:r>
      <w:r w:rsidRPr="008F4990">
        <w:rPr>
          <w:sz w:val="22"/>
          <w:szCs w:val="22"/>
        </w:rPr>
        <w:t>) obtained from the state-space model.</w:t>
      </w:r>
      <w:r w:rsidR="00B60450" w:rsidRPr="008F4990">
        <w:rPr>
          <w:sz w:val="22"/>
          <w:szCs w:val="22"/>
        </w:rPr>
        <w:t xml:space="preserve"> </w:t>
      </w:r>
    </w:p>
    <w:p w14:paraId="319208D1" w14:textId="2043B180" w:rsidR="00F95EB1" w:rsidRPr="008F4990" w:rsidRDefault="00F95EB1" w:rsidP="00A47606">
      <w:pPr>
        <w:rPr>
          <w:i/>
          <w:iCs/>
          <w:sz w:val="22"/>
          <w:szCs w:val="22"/>
        </w:rPr>
      </w:pPr>
    </w:p>
    <w:p w14:paraId="66D2CE41" w14:textId="77777777" w:rsidR="00AB3560" w:rsidRPr="008F4990" w:rsidRDefault="00AB3560">
      <w:pPr>
        <w:rPr>
          <w:sz w:val="22"/>
          <w:szCs w:val="22"/>
        </w:rPr>
      </w:pPr>
    </w:p>
    <w:sectPr w:rsidR="00AB3560" w:rsidRPr="008F49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iller, Sara E (DFG)" w:date="2023-04-14T12:59:00Z" w:initials="MSE(">
    <w:p w14:paraId="38F1CACF" w14:textId="5757DCC9" w:rsidR="00CB4866" w:rsidRDefault="00CB4866" w:rsidP="00502778">
      <w:pPr>
        <w:pStyle w:val="CommentText"/>
        <w:jc w:val="left"/>
      </w:pPr>
      <w:r>
        <w:rPr>
          <w:rStyle w:val="CommentReference"/>
        </w:rPr>
        <w:annotationRef/>
      </w:r>
      <w:r>
        <w:t>This paragraph was the same as a prior write-up except for some added citations.</w:t>
      </w:r>
    </w:p>
  </w:comment>
  <w:comment w:id="4" w:author="Heinl, Steve (DFG)" w:date="2023-04-17T08:38:00Z" w:initials="HS(">
    <w:p w14:paraId="731E4456" w14:textId="77777777" w:rsidR="00990D59" w:rsidRDefault="00990D59" w:rsidP="00D63526">
      <w:pPr>
        <w:pStyle w:val="CommentText"/>
        <w:jc w:val="left"/>
      </w:pPr>
      <w:r>
        <w:rPr>
          <w:rStyle w:val="CommentReference"/>
        </w:rPr>
        <w:annotationRef/>
      </w:r>
      <w:r>
        <w:t>Updated this sentence.</w:t>
      </w:r>
    </w:p>
  </w:comment>
  <w:comment w:id="12" w:author="Heinl, Steve (DFG)" w:date="2023-04-17T11:08:00Z" w:initials="HS(">
    <w:p w14:paraId="4D5C77CC" w14:textId="77777777" w:rsidR="002533C7" w:rsidRDefault="002533C7" w:rsidP="007F0B8C">
      <w:pPr>
        <w:pStyle w:val="CommentText"/>
        <w:jc w:val="left"/>
      </w:pPr>
      <w:r>
        <w:rPr>
          <w:rStyle w:val="CommentReference"/>
        </w:rPr>
        <w:annotationRef/>
      </w:r>
      <w:r>
        <w:t>Suggested edits - perhaps this paragraph could talk about recent escapement goal review history, then start the next paragraph describing the current review?</w:t>
      </w:r>
    </w:p>
  </w:comment>
  <w:comment w:id="53" w:author="Heinl, Steve (DFG)" w:date="2023-04-17T10:10:00Z" w:initials="HS(">
    <w:p w14:paraId="1C71DEE1" w14:textId="520AA1E4" w:rsidR="00F165BF" w:rsidRDefault="00F165BF" w:rsidP="004D6FF6">
      <w:pPr>
        <w:pStyle w:val="CommentText"/>
        <w:jc w:val="left"/>
      </w:pPr>
      <w:r>
        <w:rPr>
          <w:rStyle w:val="CommentReference"/>
        </w:rPr>
        <w:annotationRef/>
      </w:r>
      <w:r>
        <w:t>Save this for the end.</w:t>
      </w:r>
    </w:p>
  </w:comment>
  <w:comment w:id="55" w:author="Heinl, Steve (DFG)" w:date="2023-04-17T10:11:00Z" w:initials="HS(">
    <w:p w14:paraId="41F42AC9" w14:textId="77777777" w:rsidR="00F165BF" w:rsidRDefault="00F165BF" w:rsidP="00D01799">
      <w:pPr>
        <w:pStyle w:val="CommentText"/>
        <w:jc w:val="left"/>
      </w:pPr>
      <w:r>
        <w:rPr>
          <w:rStyle w:val="CommentReference"/>
        </w:rPr>
        <w:annotationRef/>
      </w:r>
      <w:r>
        <w:t>Stating this more directly...</w:t>
      </w:r>
    </w:p>
  </w:comment>
  <w:comment w:id="65" w:author="Heinl, Steve (DFG)" w:date="2023-04-17T10:13:00Z" w:initials="HS(">
    <w:p w14:paraId="06922F32" w14:textId="77777777" w:rsidR="00B75D8C" w:rsidRDefault="00F165BF" w:rsidP="00E04761">
      <w:pPr>
        <w:pStyle w:val="CommentText"/>
        <w:jc w:val="left"/>
      </w:pPr>
      <w:r>
        <w:rPr>
          <w:rStyle w:val="CommentReference"/>
        </w:rPr>
        <w:annotationRef/>
      </w:r>
      <w:r w:rsidR="00B75D8C">
        <w:t>Suggest adding this from Miller and Heinl (2018). Would be good to include something to this effect, since escapement ranges that provide 90% MSY is about 63,000-135,000 fish (rote calculation from model results).</w:t>
      </w:r>
    </w:p>
  </w:comment>
  <w:comment w:id="85" w:author="Heinl, Steve (DFG)" w:date="2023-04-17T11:05:00Z" w:initials="HS(">
    <w:p w14:paraId="35DD5DB0" w14:textId="77777777" w:rsidR="002533C7" w:rsidRDefault="002533C7" w:rsidP="0045639C">
      <w:pPr>
        <w:pStyle w:val="CommentText"/>
        <w:jc w:val="left"/>
      </w:pPr>
      <w:r>
        <w:rPr>
          <w:rStyle w:val="CommentReference"/>
        </w:rPr>
        <w:annotationRef/>
      </w:r>
      <w:r>
        <w:t>Suggested edits to shorten the caption.</w:t>
      </w:r>
    </w:p>
  </w:comment>
  <w:comment w:id="117" w:author="Heinl, Steve (DFG)" w:date="2023-04-17T11:02:00Z" w:initials="HS(">
    <w:p w14:paraId="4247C862" w14:textId="2C7966B3" w:rsidR="00845E60" w:rsidRDefault="00845E60" w:rsidP="00CE0594">
      <w:pPr>
        <w:pStyle w:val="CommentText"/>
        <w:jc w:val="left"/>
      </w:pPr>
      <w:r>
        <w:rPr>
          <w:rStyle w:val="CommentReference"/>
        </w:rPr>
        <w:annotationRef/>
      </w:r>
      <w:r>
        <w:t>Doesn't look like the 95% CIs are plotted.</w:t>
      </w:r>
    </w:p>
  </w:comment>
  <w:comment w:id="128" w:author="Heinl, Steve (DFG)" w:date="2023-04-17T11:03:00Z" w:initials="HS(">
    <w:p w14:paraId="724AC1DD" w14:textId="77777777" w:rsidR="002533C7" w:rsidRDefault="00845E60" w:rsidP="00D272D8">
      <w:pPr>
        <w:pStyle w:val="CommentText"/>
        <w:jc w:val="left"/>
      </w:pPr>
      <w:r>
        <w:rPr>
          <w:rStyle w:val="CommentReference"/>
        </w:rPr>
        <w:annotationRef/>
      </w:r>
      <w:r w:rsidR="002533C7">
        <w:t>Elsewhere the term "credible" is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F1CACF" w15:done="0"/>
  <w15:commentEx w15:paraId="731E4456" w15:done="0"/>
  <w15:commentEx w15:paraId="4D5C77CC" w15:done="0"/>
  <w15:commentEx w15:paraId="1C71DEE1" w15:done="0"/>
  <w15:commentEx w15:paraId="41F42AC9" w15:done="0"/>
  <w15:commentEx w15:paraId="06922F32" w15:done="0"/>
  <w15:commentEx w15:paraId="35DD5DB0" w15:done="0"/>
  <w15:commentEx w15:paraId="4247C862" w15:done="0"/>
  <w15:commentEx w15:paraId="724AC1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3CCB2" w16cex:dateUtc="2023-04-14T20:59:00Z"/>
  <w16cex:commentExtensible w16cex:durableId="27E78420" w16cex:dateUtc="2023-04-17T16:38:00Z"/>
  <w16cex:commentExtensible w16cex:durableId="27E7A74A" w16cex:dateUtc="2023-04-17T19:08:00Z"/>
  <w16cex:commentExtensible w16cex:durableId="27E799B2" w16cex:dateUtc="2023-04-17T18:10:00Z"/>
  <w16cex:commentExtensible w16cex:durableId="27E799D2" w16cex:dateUtc="2023-04-17T18:11:00Z"/>
  <w16cex:commentExtensible w16cex:durableId="27E79A5B" w16cex:dateUtc="2023-04-17T18:13:00Z"/>
  <w16cex:commentExtensible w16cex:durableId="27E7A669" w16cex:dateUtc="2023-04-17T19:05:00Z"/>
  <w16cex:commentExtensible w16cex:durableId="27E7A5AC" w16cex:dateUtc="2023-04-17T19:02:00Z"/>
  <w16cex:commentExtensible w16cex:durableId="27E7A60F" w16cex:dateUtc="2023-04-17T1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F1CACF" w16cid:durableId="27E3CCB2"/>
  <w16cid:commentId w16cid:paraId="731E4456" w16cid:durableId="27E78420"/>
  <w16cid:commentId w16cid:paraId="4D5C77CC" w16cid:durableId="27E7A74A"/>
  <w16cid:commentId w16cid:paraId="1C71DEE1" w16cid:durableId="27E799B2"/>
  <w16cid:commentId w16cid:paraId="41F42AC9" w16cid:durableId="27E799D2"/>
  <w16cid:commentId w16cid:paraId="06922F32" w16cid:durableId="27E79A5B"/>
  <w16cid:commentId w16cid:paraId="35DD5DB0" w16cid:durableId="27E7A669"/>
  <w16cid:commentId w16cid:paraId="4247C862" w16cid:durableId="27E7A5AC"/>
  <w16cid:commentId w16cid:paraId="724AC1DD" w16cid:durableId="27E7A6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252BB" w14:textId="77777777" w:rsidR="00244565" w:rsidRDefault="00244565" w:rsidP="00F95EB1">
      <w:pPr>
        <w:spacing w:after="0"/>
      </w:pPr>
      <w:r>
        <w:separator/>
      </w:r>
    </w:p>
  </w:endnote>
  <w:endnote w:type="continuationSeparator" w:id="0">
    <w:p w14:paraId="358C8228" w14:textId="77777777" w:rsidR="00244565" w:rsidRDefault="00244565" w:rsidP="00F95E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1ED47" w14:textId="77777777" w:rsidR="00244565" w:rsidRDefault="00244565" w:rsidP="00F95EB1">
      <w:pPr>
        <w:spacing w:after="0"/>
      </w:pPr>
      <w:r>
        <w:separator/>
      </w:r>
    </w:p>
  </w:footnote>
  <w:footnote w:type="continuationSeparator" w:id="0">
    <w:p w14:paraId="0B7A3A69" w14:textId="77777777" w:rsidR="00244565" w:rsidRDefault="00244565" w:rsidP="00F95EB1">
      <w:pPr>
        <w:spacing w:after="0"/>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ller, Sara E (DFG)">
    <w15:presenceInfo w15:providerId="AD" w15:userId="S::sara.miller@alaska.gov::522bb6e4-eba5-44bb-8681-0cbee282d396"/>
  </w15:person>
  <w15:person w15:author="Heinl, Steve (DFG)">
    <w15:presenceInfo w15:providerId="AD" w15:userId="S::steve.heinl@alaska.gov::7fa9c0b6-f3fc-4d32-9792-37aa99b5d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EB1"/>
    <w:rsid w:val="000724C5"/>
    <w:rsid w:val="00174134"/>
    <w:rsid w:val="001D3838"/>
    <w:rsid w:val="002109C2"/>
    <w:rsid w:val="002428D8"/>
    <w:rsid w:val="00244565"/>
    <w:rsid w:val="002533C7"/>
    <w:rsid w:val="00260CBA"/>
    <w:rsid w:val="00277C4E"/>
    <w:rsid w:val="002913BF"/>
    <w:rsid w:val="002B3A1A"/>
    <w:rsid w:val="002F7F14"/>
    <w:rsid w:val="003627AA"/>
    <w:rsid w:val="004220CE"/>
    <w:rsid w:val="004C19DE"/>
    <w:rsid w:val="00523C6E"/>
    <w:rsid w:val="00562AC2"/>
    <w:rsid w:val="005C3BCF"/>
    <w:rsid w:val="00620A71"/>
    <w:rsid w:val="006A25CE"/>
    <w:rsid w:val="006C0A89"/>
    <w:rsid w:val="006D03B1"/>
    <w:rsid w:val="006E1AAD"/>
    <w:rsid w:val="006E5D16"/>
    <w:rsid w:val="00733315"/>
    <w:rsid w:val="0073633E"/>
    <w:rsid w:val="00761003"/>
    <w:rsid w:val="00791141"/>
    <w:rsid w:val="0079307C"/>
    <w:rsid w:val="007B5516"/>
    <w:rsid w:val="00821BB4"/>
    <w:rsid w:val="00845E60"/>
    <w:rsid w:val="008528D0"/>
    <w:rsid w:val="008C0079"/>
    <w:rsid w:val="008F4990"/>
    <w:rsid w:val="008F5F1F"/>
    <w:rsid w:val="00902487"/>
    <w:rsid w:val="009332CD"/>
    <w:rsid w:val="00972925"/>
    <w:rsid w:val="00990D59"/>
    <w:rsid w:val="009F7108"/>
    <w:rsid w:val="00A47606"/>
    <w:rsid w:val="00A750E0"/>
    <w:rsid w:val="00A924D1"/>
    <w:rsid w:val="00AB3560"/>
    <w:rsid w:val="00AD76B7"/>
    <w:rsid w:val="00B60450"/>
    <w:rsid w:val="00B75D8C"/>
    <w:rsid w:val="00B905FD"/>
    <w:rsid w:val="00BA544F"/>
    <w:rsid w:val="00BE0402"/>
    <w:rsid w:val="00BF3DC3"/>
    <w:rsid w:val="00CB4866"/>
    <w:rsid w:val="00CD35CE"/>
    <w:rsid w:val="00DB7786"/>
    <w:rsid w:val="00E64791"/>
    <w:rsid w:val="00EB1A75"/>
    <w:rsid w:val="00EC5E7E"/>
    <w:rsid w:val="00F165BF"/>
    <w:rsid w:val="00F24523"/>
    <w:rsid w:val="00F256A5"/>
    <w:rsid w:val="00F41069"/>
    <w:rsid w:val="00F641AD"/>
    <w:rsid w:val="00F80D5C"/>
    <w:rsid w:val="00F95EB1"/>
    <w:rsid w:val="00FB2E8E"/>
    <w:rsid w:val="00FB36C9"/>
    <w:rsid w:val="00FD6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7C495"/>
  <w15:chartTrackingRefBased/>
  <w15:docId w15:val="{4373628B-494A-4669-9266-9E2EC740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B1"/>
    <w:pPr>
      <w:spacing w:after="120" w:line="240" w:lineRule="auto"/>
      <w:jc w:val="both"/>
    </w:pPr>
    <w:rPr>
      <w:rFonts w:ascii="Times New Roman" w:eastAsia="Times New Roman" w:hAnsi="Times New Roman" w:cs="Times New Roman"/>
      <w:sz w:val="24"/>
      <w:szCs w:val="24"/>
    </w:rPr>
  </w:style>
  <w:style w:type="paragraph" w:styleId="Heading4">
    <w:name w:val="heading 4"/>
    <w:basedOn w:val="Normal"/>
    <w:next w:val="Normal"/>
    <w:link w:val="Heading4Char"/>
    <w:uiPriority w:val="9"/>
    <w:qFormat/>
    <w:rsid w:val="00F95EB1"/>
    <w:pPr>
      <w:keepNext/>
      <w:jc w:val="center"/>
      <w:outlineLvl w:val="3"/>
    </w:pPr>
    <w:rPr>
      <w:rFonts w:ascii="Times New Roman Bold" w:hAnsi="Times New Roman Bold"/>
      <w:b/>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95EB1"/>
    <w:rPr>
      <w:rFonts w:ascii="Times New Roman Bold" w:eastAsia="Times New Roman" w:hAnsi="Times New Roman Bold" w:cs="Times New Roman"/>
      <w:b/>
      <w:bCs/>
      <w:i/>
      <w:sz w:val="24"/>
      <w:szCs w:val="28"/>
    </w:rPr>
  </w:style>
  <w:style w:type="paragraph" w:styleId="Caption">
    <w:name w:val="caption"/>
    <w:basedOn w:val="Normal"/>
    <w:next w:val="Normal"/>
    <w:link w:val="CaptionChar"/>
    <w:qFormat/>
    <w:rsid w:val="00F95EB1"/>
    <w:pPr>
      <w:keepLines/>
      <w:tabs>
        <w:tab w:val="right" w:pos="9360"/>
      </w:tabs>
      <w:suppressAutoHyphens/>
      <w:ind w:firstLine="288"/>
    </w:pPr>
    <w:rPr>
      <w:sz w:val="22"/>
      <w:szCs w:val="20"/>
    </w:rPr>
  </w:style>
  <w:style w:type="character" w:customStyle="1" w:styleId="CaptionChar">
    <w:name w:val="Caption Char"/>
    <w:link w:val="Caption"/>
    <w:rsid w:val="00F95EB1"/>
    <w:rPr>
      <w:rFonts w:ascii="Times New Roman" w:eastAsia="Times New Roman" w:hAnsi="Times New Roman" w:cs="Times New Roman"/>
      <w:szCs w:val="20"/>
    </w:rPr>
  </w:style>
  <w:style w:type="table" w:styleId="TableGrid">
    <w:name w:val="Table Grid"/>
    <w:basedOn w:val="TableNormal"/>
    <w:rsid w:val="00F80D5C"/>
    <w:pPr>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B4866"/>
    <w:rPr>
      <w:sz w:val="16"/>
      <w:szCs w:val="16"/>
    </w:rPr>
  </w:style>
  <w:style w:type="paragraph" w:styleId="CommentText">
    <w:name w:val="annotation text"/>
    <w:basedOn w:val="Normal"/>
    <w:link w:val="CommentTextChar"/>
    <w:uiPriority w:val="99"/>
    <w:unhideWhenUsed/>
    <w:rsid w:val="00CB4866"/>
    <w:rPr>
      <w:sz w:val="20"/>
      <w:szCs w:val="20"/>
    </w:rPr>
  </w:style>
  <w:style w:type="character" w:customStyle="1" w:styleId="CommentTextChar">
    <w:name w:val="Comment Text Char"/>
    <w:basedOn w:val="DefaultParagraphFont"/>
    <w:link w:val="CommentText"/>
    <w:uiPriority w:val="99"/>
    <w:rsid w:val="00CB486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B4866"/>
    <w:rPr>
      <w:b/>
      <w:bCs/>
    </w:rPr>
  </w:style>
  <w:style w:type="character" w:customStyle="1" w:styleId="CommentSubjectChar">
    <w:name w:val="Comment Subject Char"/>
    <w:basedOn w:val="CommentTextChar"/>
    <w:link w:val="CommentSubject"/>
    <w:uiPriority w:val="99"/>
    <w:semiHidden/>
    <w:rsid w:val="00CB4866"/>
    <w:rPr>
      <w:rFonts w:ascii="Times New Roman" w:eastAsia="Times New Roman" w:hAnsi="Times New Roman" w:cs="Times New Roman"/>
      <w:b/>
      <w:bCs/>
      <w:sz w:val="20"/>
      <w:szCs w:val="20"/>
    </w:rPr>
  </w:style>
  <w:style w:type="paragraph" w:customStyle="1" w:styleId="Default">
    <w:name w:val="Default"/>
    <w:rsid w:val="002913BF"/>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BF3DC3"/>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94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A8490-F073-43DE-9E80-ED93EA069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1789</Words>
  <Characters>10200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State of Alaska</Company>
  <LinksUpToDate>false</LinksUpToDate>
  <CharactersWithSpaces>11966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Heinl, Steve (DFG)</dc:creator>
  <cp:keywords/>
  <dc:description/>
  <cp:lastModifiedBy>Miller, Sara E (DFG)</cp:lastModifiedBy>
  <cp:revision>2</cp:revision>
  <dcterms:created xsi:type="dcterms:W3CDTF">2023-04-17T19:35:00Z</dcterms:created>
  <dcterms:modified xsi:type="dcterms:W3CDTF">2023-04-17T19:35:00Z</dcterms:modified>
</cp:coreProperties>
</file>
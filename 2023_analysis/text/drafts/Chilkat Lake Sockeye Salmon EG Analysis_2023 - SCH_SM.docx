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5A1EC645" w:rsidR="00972925" w:rsidRPr="00972925" w:rsidRDefault="00972925" w:rsidP="00BB1F0D">
      <w:pPr>
        <w:tabs>
          <w:tab w:val="left" w:pos="7400"/>
          <w:tab w:val="right" w:pos="9360"/>
        </w:tabs>
      </w:pPr>
      <w:r>
        <w:t>Sara Miller, Steve Heinl</w:t>
      </w:r>
      <w:r w:rsidR="00BB1F0D">
        <w:t>, Shelby Flemming, Julie Bednarski, Nicole Zeiser</w:t>
      </w:r>
      <w:r w:rsidR="008C0079">
        <w:tab/>
      </w:r>
      <w:r w:rsidR="008C0079">
        <w:tab/>
      </w:r>
    </w:p>
    <w:p w14:paraId="56C1FCD2" w14:textId="1059C400" w:rsidR="00F95EB1" w:rsidRPr="008F4990" w:rsidRDefault="00F95EB1" w:rsidP="00F95EB1">
      <w:pPr>
        <w:rPr>
          <w:sz w:val="22"/>
          <w:szCs w:val="22"/>
        </w:rPr>
      </w:pPr>
      <w:r w:rsidRPr="008F4990">
        <w:rPr>
          <w:sz w:val="22"/>
          <w:szCs w:val="22"/>
        </w:rPr>
        <w:t xml:space="preserve">Chilkat Lake, located approximately 44 river km upstream from the city of Haines, supports one of the largest runs of sockeye salmon in Southeast Alaska. Chilkat Lake sockeye salmon are primarily harvested </w:t>
      </w:r>
      <w:r w:rsidRPr="002913BF">
        <w:rPr>
          <w:sz w:val="22"/>
          <w:szCs w:val="22"/>
        </w:rPr>
        <w:t xml:space="preserve">in the District 15 commercial drift gillnet fishery in northern Lynn Canal. Smaller but unknown portions of the Chilkat run are harvested in the commercial purse seine fisheries that target pink salmon in Icy and northern Chatham straits (Ingledue 1989; Gilk-Baumer et al. 2015) and in subsistence fisheries in Chilkat Inlet and in the Chilkat River. </w:t>
      </w:r>
      <w:r w:rsidR="00BF3DC3" w:rsidRPr="00BF3DC3">
        <w:rPr>
          <w:sz w:val="22"/>
          <w:szCs w:val="22"/>
        </w:rPr>
        <w:t xml:space="preserve">Stock composition of the sockeye salmon harvest in the mixed stock District 15 commercial drift gillnet fishery was estimated using scale pattern analysis through 2016 </w:t>
      </w:r>
      <w:r w:rsidR="00BF3DC3">
        <w:rPr>
          <w:sz w:val="22"/>
          <w:szCs w:val="22"/>
        </w:rPr>
        <w:t xml:space="preserve">(McPherson 1990) </w:t>
      </w:r>
      <w:r w:rsidR="00BF3DC3" w:rsidRPr="00BF3DC3">
        <w:rPr>
          <w:sz w:val="22"/>
          <w:szCs w:val="22"/>
        </w:rPr>
        <w:t>and genetic stock identification since 2017 (Bednarski et al. 2017</w:t>
      </w:r>
      <w:r w:rsidR="00BF3DC3">
        <w:rPr>
          <w:sz w:val="22"/>
          <w:szCs w:val="22"/>
        </w:rPr>
        <w:t>; Ransbury et al. 2021</w:t>
      </w:r>
      <w:r w:rsidR="00BF3DC3" w:rsidRPr="00BF3DC3">
        <w:rPr>
          <w:sz w:val="22"/>
          <w:szCs w:val="22"/>
        </w:rPr>
        <w:t>).</w:t>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6E892830" w:rsidR="00FD6223" w:rsidRDefault="006E1AAD" w:rsidP="00761003">
      <w:pPr>
        <w:rPr>
          <w:sz w:val="22"/>
          <w:szCs w:val="22"/>
        </w:rPr>
      </w:pPr>
      <w:r w:rsidRPr="008F4990">
        <w:rPr>
          <w:sz w:val="22"/>
          <w:szCs w:val="22"/>
        </w:rPr>
        <w:t>The current biological escapement goal range of 70,000–150,000 sockeye salmon was established in 2009</w:t>
      </w:r>
      <w:r w:rsidR="00FD6223">
        <w:rPr>
          <w:sz w:val="22"/>
          <w:szCs w:val="22"/>
        </w:rPr>
        <w:t>, based on a stock-recruit analysis by Eggers et al. (2008, 2010)</w:t>
      </w:r>
      <w:r w:rsidRPr="008F4990">
        <w:rPr>
          <w:sz w:val="22"/>
          <w:szCs w:val="22"/>
        </w:rPr>
        <w:t xml:space="preserve">. </w:t>
      </w:r>
      <w:r w:rsidR="00761003" w:rsidRPr="008F4990">
        <w:rPr>
          <w:sz w:val="22"/>
          <w:szCs w:val="22"/>
        </w:rPr>
        <w:t xml:space="preserve">Following a comprehensive review of historical stock assessment data (Bednarski et al. 2017), </w:t>
      </w:r>
      <w:r w:rsidR="006C0A89">
        <w:rPr>
          <w:sz w:val="22"/>
          <w:szCs w:val="22"/>
        </w:rPr>
        <w:t xml:space="preserve">Miller and Heinl (2018) updated </w:t>
      </w:r>
      <w:r w:rsidR="00761003" w:rsidRPr="008F4990">
        <w:rPr>
          <w:sz w:val="22"/>
          <w:szCs w:val="22"/>
        </w:rPr>
        <w:t xml:space="preserve">the escapement goal analysis </w:t>
      </w:r>
      <w:r w:rsidR="006C0A89" w:rsidRPr="006C0A89">
        <w:rPr>
          <w:sz w:val="22"/>
          <w:szCs w:val="22"/>
        </w:rPr>
        <w:t xml:space="preserve">using age-structured state-space stock-recruit models to better account for multiple overlapping methods of escapement enumeration and missing data </w:t>
      </w:r>
      <w:r w:rsidR="006C0A89">
        <w:rPr>
          <w:sz w:val="22"/>
          <w:szCs w:val="22"/>
        </w:rPr>
        <w:t>(</w:t>
      </w:r>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761003" w:rsidRPr="008F4990">
        <w:rPr>
          <w:sz w:val="22"/>
          <w:szCs w:val="22"/>
        </w:rPr>
        <w:t xml:space="preserve">). </w:t>
      </w:r>
      <w:r w:rsidR="00FD6223">
        <w:rPr>
          <w:sz w:val="22"/>
          <w:szCs w:val="22"/>
        </w:rPr>
        <w:t>Model results were similar to those of Eggers et al. (2010), and the escapement goal review committee recommended maintaining the biological escapement goal range of 70,000–150,000 sockeye salmon (Heinl et al. 2017).</w:t>
      </w:r>
    </w:p>
    <w:p w14:paraId="2383D2CA" w14:textId="43C0BCDD" w:rsidR="00761003" w:rsidRPr="006E5D16" w:rsidRDefault="00174134" w:rsidP="00174134">
      <w:pPr>
        <w:rPr>
          <w:sz w:val="22"/>
          <w:szCs w:val="22"/>
        </w:rPr>
      </w:pPr>
      <w:r>
        <w:rPr>
          <w:sz w:val="22"/>
          <w:szCs w:val="22"/>
        </w:rPr>
        <w:t xml:space="preserve">For this review, methods used by Miller and Heinl (2018) were updated to include </w:t>
      </w:r>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sidR="00F41069" w:rsidRPr="008F4990">
        <w:rPr>
          <w:sz w:val="22"/>
          <w:szCs w:val="22"/>
        </w:rPr>
        <w:t>)</w:t>
      </w:r>
      <w:r>
        <w:rPr>
          <w:sz w:val="22"/>
          <w:szCs w:val="22"/>
        </w:rPr>
        <w:t>.</w:t>
      </w:r>
      <w:r w:rsidR="00F41069" w:rsidRPr="008F4990">
        <w:rPr>
          <w:sz w:val="22"/>
          <w:szCs w:val="22"/>
        </w:rPr>
        <w:t xml:space="preserve"> </w:t>
      </w:r>
      <w:r>
        <w:rPr>
          <w:sz w:val="22"/>
          <w:szCs w:val="22"/>
        </w:rPr>
        <w:t>A</w:t>
      </w:r>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r w:rsidR="00277C4E">
        <w:rPr>
          <w:sz w:val="22"/>
          <w:szCs w:val="22"/>
        </w:rPr>
        <w:t xml:space="preserve">to </w:t>
      </w:r>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r>
        <w:rPr>
          <w:sz w:val="22"/>
          <w:szCs w:val="22"/>
        </w:rPr>
        <w:t>s</w:t>
      </w:r>
      <w:r w:rsidR="00BA544F">
        <w:rPr>
          <w:sz w:val="22"/>
          <w:szCs w:val="22"/>
        </w:rPr>
        <w:t xml:space="preserve"> 1 and 2</w:t>
      </w:r>
      <w:r w:rsidR="00761003" w:rsidRPr="008F4990">
        <w:rPr>
          <w:sz w:val="22"/>
          <w:szCs w:val="22"/>
        </w:rPr>
        <w:t xml:space="preserve">). DIDSON escapement counts were treated as the </w:t>
      </w:r>
      <w:r w:rsidR="002109C2">
        <w:rPr>
          <w:sz w:val="22"/>
          <w:szCs w:val="22"/>
        </w:rPr>
        <w:t>“</w:t>
      </w:r>
      <w:r w:rsidR="00761003" w:rsidRPr="008F4990">
        <w:rPr>
          <w:sz w:val="22"/>
          <w:szCs w:val="22"/>
        </w:rPr>
        <w:t>true</w:t>
      </w:r>
      <w:r w:rsidR="002109C2">
        <w:rPr>
          <w:sz w:val="22"/>
          <w:szCs w:val="22"/>
        </w:rPr>
        <w:t>”</w:t>
      </w:r>
      <w:r w:rsidR="00761003" w:rsidRPr="008F4990">
        <w:rPr>
          <w:sz w:val="22"/>
          <w:szCs w:val="22"/>
        </w:rPr>
        <w:t xml:space="preserve"> counts and the weir counts and mark–recapture estimates of escapement were treated as indices of escapement in the state-space model.</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r w:rsidR="006E1AAD" w:rsidRPr="008F4990">
        <w:rPr>
          <w:sz w:val="22"/>
          <w:szCs w:val="22"/>
        </w:rPr>
        <w:t xml:space="preserve">very </w:t>
      </w:r>
      <w:r w:rsidR="00761003" w:rsidRPr="008F4990">
        <w:rPr>
          <w:sz w:val="22"/>
          <w:szCs w:val="22"/>
        </w:rPr>
        <w:t xml:space="preserve">similar to those </w:t>
      </w:r>
      <w:r w:rsidR="006E1AAD" w:rsidRPr="008F4990">
        <w:rPr>
          <w:sz w:val="22"/>
          <w:szCs w:val="22"/>
        </w:rPr>
        <w:t xml:space="preserve">estimated </w:t>
      </w:r>
      <w:r>
        <w:rPr>
          <w:sz w:val="22"/>
          <w:szCs w:val="22"/>
        </w:rPr>
        <w:t xml:space="preserve">by </w:t>
      </w:r>
      <w:r w:rsidR="00F641AD" w:rsidRPr="008F4990">
        <w:rPr>
          <w:sz w:val="22"/>
          <w:szCs w:val="22"/>
        </w:rPr>
        <w:t>Miller and Heinl (2018).</w:t>
      </w:r>
      <w:r w:rsidR="00761003" w:rsidRPr="008F4990">
        <w:rPr>
          <w:sz w:val="22"/>
          <w:szCs w:val="22"/>
        </w:rPr>
        <w:t xml:space="preserve"> </w:t>
      </w:r>
      <w:commentRangeStart w:id="1"/>
      <w:commentRangeEnd w:id="1"/>
      <w:r w:rsidR="00F165BF">
        <w:rPr>
          <w:rStyle w:val="CommentReference"/>
        </w:rPr>
        <w:commentReference w:id="1"/>
      </w:r>
      <w:r>
        <w:rPr>
          <w:sz w:val="22"/>
          <w:szCs w:val="22"/>
        </w:rPr>
        <w:t>T</w:t>
      </w:r>
      <w:r w:rsidR="00761003" w:rsidRPr="00BA544F">
        <w:rPr>
          <w:sz w:val="22"/>
          <w:szCs w:val="22"/>
        </w:rPr>
        <w:t xml:space="preserve">he posterior median escapement leading to maximum sustained yield from the </w:t>
      </w:r>
      <w:r>
        <w:rPr>
          <w:sz w:val="22"/>
          <w:szCs w:val="22"/>
        </w:rPr>
        <w:t xml:space="preserve">model </w:t>
      </w:r>
      <w:r w:rsidR="00761003" w:rsidRPr="00BA544F">
        <w:rPr>
          <w:sz w:val="22"/>
          <w:szCs w:val="22"/>
        </w:rPr>
        <w:t xml:space="preserve">output </w:t>
      </w:r>
      <w:r w:rsidR="006C0A89">
        <w:rPr>
          <w:sz w:val="22"/>
          <w:szCs w:val="22"/>
        </w:rPr>
        <w:t>is</w:t>
      </w:r>
      <w:r w:rsidR="006C0A89" w:rsidRPr="00BA544F">
        <w:rPr>
          <w:sz w:val="22"/>
          <w:szCs w:val="22"/>
        </w:rPr>
        <w:t xml:space="preserve"> </w:t>
      </w:r>
      <w:r w:rsidR="006C0A89">
        <w:rPr>
          <w:sz w:val="22"/>
          <w:szCs w:val="22"/>
        </w:rPr>
        <w:t xml:space="preserve">estimated to be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sidR="00733315">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xml:space="preserve">). These probabilities improve substantially with respect to achieving 80% of MSY. </w:t>
      </w:r>
      <w:commentRangeStart w:id="2"/>
      <w:ins w:id="3" w:author="Heinl, Steve (DFG)" w:date="2023-04-17T10:04:00Z">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approach to the lower bound of the escapement goal is warranted. </w:t>
        </w:r>
      </w:ins>
      <w:commentRangeEnd w:id="2"/>
      <w:ins w:id="4" w:author="Heinl, Steve (DFG)" w:date="2023-04-17T10:13:00Z">
        <w:r w:rsidR="00F165BF">
          <w:rPr>
            <w:rStyle w:val="CommentReference"/>
          </w:rPr>
          <w:commentReference w:id="2"/>
        </w:r>
      </w:ins>
      <w:r w:rsidR="00761003" w:rsidRPr="00BA544F">
        <w:rPr>
          <w:sz w:val="22"/>
          <w:szCs w:val="22"/>
        </w:rPr>
        <w:t xml:space="preserve">The escapement goal review committee </w:t>
      </w:r>
      <w:r w:rsidR="00761003" w:rsidRPr="00BA544F">
        <w:rPr>
          <w:sz w:val="22"/>
          <w:szCs w:val="22"/>
        </w:rPr>
        <w:lastRenderedPageBreak/>
        <w:t>recommended maintaining the current biological escapement goal of 70,000–150,000 fish counted with the DIDSON system at the Chilkat Lake weir site.</w:t>
      </w:r>
    </w:p>
    <w:p w14:paraId="31AABFD9" w14:textId="77777777" w:rsidR="006C0A89" w:rsidRDefault="006C0A89">
      <w:pPr>
        <w:spacing w:after="160" w:line="259" w:lineRule="auto"/>
        <w:jc w:val="left"/>
        <w:rPr>
          <w:b/>
          <w:bCs/>
          <w:sz w:val="22"/>
          <w:szCs w:val="22"/>
        </w:rPr>
      </w:pPr>
      <w:r>
        <w:rPr>
          <w:b/>
          <w:bCs/>
          <w:sz w:val="22"/>
          <w:szCs w:val="22"/>
        </w:rPr>
        <w:br w:type="page"/>
      </w:r>
    </w:p>
    <w:p w14:paraId="013B4888" w14:textId="7AEEAE89" w:rsidR="006E5D16" w:rsidRDefault="002913BF" w:rsidP="00F80D5C">
      <w:pPr>
        <w:rPr>
          <w:b/>
          <w:bCs/>
          <w:sz w:val="22"/>
          <w:szCs w:val="22"/>
        </w:rPr>
      </w:pPr>
      <w:r>
        <w:rPr>
          <w:b/>
          <w:bCs/>
          <w:sz w:val="22"/>
          <w:szCs w:val="22"/>
        </w:rPr>
        <w:lastRenderedPageBreak/>
        <w:t>References</w:t>
      </w:r>
    </w:p>
    <w:p w14:paraId="1FE85834" w14:textId="45279435" w:rsidR="002913BF" w:rsidRPr="00EB1A75" w:rsidRDefault="002913BF" w:rsidP="00F80D5C">
      <w:pPr>
        <w:rPr>
          <w:sz w:val="20"/>
          <w:szCs w:val="20"/>
        </w:rPr>
      </w:pPr>
      <w:r w:rsidRPr="00EB1A75">
        <w:rPr>
          <w:sz w:val="20"/>
          <w:szCs w:val="20"/>
        </w:rPr>
        <w:t>Bednarski, J. A., M. M. Sogge, S. E. Miller, and S. C. Heinl. 2017. A comprehensive review of Chilkat Lake and River sockeye salmon stock assessment studies. Alaska Department of Fish and Game, Fishery Manuscript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sz w:val="20"/>
          <w:szCs w:val="20"/>
        </w:rPr>
      </w:pPr>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p>
    <w:p w14:paraId="53853446" w14:textId="4D2CCE40" w:rsidR="006E5D16" w:rsidRPr="00EB1A75" w:rsidRDefault="002913BF" w:rsidP="00F80D5C">
      <w:pPr>
        <w:rPr>
          <w:b/>
          <w:bCs/>
          <w:sz w:val="20"/>
          <w:szCs w:val="20"/>
        </w:rPr>
      </w:pPr>
      <w:r w:rsidRPr="00EB1A75">
        <w:rPr>
          <w:sz w:val="20"/>
          <w:szCs w:val="20"/>
        </w:rPr>
        <w:t>Ingledue, D. 1989. Hawk Inlet shore</w:t>
      </w:r>
      <w:r w:rsidR="00B75D8C">
        <w:rPr>
          <w:sz w:val="20"/>
          <w:szCs w:val="20"/>
        </w:rPr>
        <w:t>line</w:t>
      </w:r>
      <w:r w:rsidRPr="00EB1A75">
        <w:rPr>
          <w:sz w:val="20"/>
          <w:szCs w:val="20"/>
        </w:rPr>
        <w:t xml:space="preserve"> purse seine fishery, 1989. Alaska Department of Fish and Game, Division of Commercial Fisheries, Regional Information Report No. 1J89-31, Juneau.</w:t>
      </w:r>
    </w:p>
    <w:p w14:paraId="20C8F3FD" w14:textId="63A34B4A" w:rsidR="006E5D16" w:rsidRPr="00EB1A75" w:rsidRDefault="002913BF" w:rsidP="00F80D5C">
      <w:pPr>
        <w:rPr>
          <w:b/>
          <w:bCs/>
          <w:sz w:val="20"/>
          <w:szCs w:val="20"/>
        </w:rPr>
      </w:pPr>
      <w:r w:rsidRPr="00EB1A75">
        <w:rPr>
          <w:sz w:val="20"/>
          <w:szCs w:val="20"/>
        </w:rPr>
        <w:t>McPherson, S. A. 1990. An in</w:t>
      </w:r>
      <w:r w:rsidR="00B75D8C">
        <w:rPr>
          <w:sz w:val="20"/>
          <w:szCs w:val="20"/>
        </w:rPr>
        <w:t>-</w:t>
      </w:r>
      <w:r w:rsidRPr="00EB1A75">
        <w:rPr>
          <w:sz w:val="20"/>
          <w:szCs w:val="20"/>
        </w:rPr>
        <w:t xml:space="preserve">season management system for sockeye salmon returns to Lynn Canal, </w:t>
      </w:r>
      <w:r w:rsidR="00B75D8C">
        <w:rPr>
          <w:sz w:val="20"/>
          <w:szCs w:val="20"/>
        </w:rPr>
        <w:t>S</w:t>
      </w:r>
      <w:r w:rsidRPr="00EB1A75">
        <w:rPr>
          <w:sz w:val="20"/>
          <w:szCs w:val="20"/>
        </w:rPr>
        <w:t>outheast Alaska. M. S. Thesis, University of Alaska, Fairbanks.</w:t>
      </w:r>
    </w:p>
    <w:p w14:paraId="649F67BC" w14:textId="0A8C403E" w:rsidR="00EC5E7E" w:rsidRPr="00EB1A75" w:rsidRDefault="00EC5E7E" w:rsidP="00F80D5C">
      <w:pPr>
        <w:rPr>
          <w:sz w:val="20"/>
          <w:szCs w:val="20"/>
        </w:rPr>
      </w:pPr>
      <w:r w:rsidRPr="00EB1A75">
        <w:rPr>
          <w:sz w:val="20"/>
          <w:szCs w:val="20"/>
        </w:rPr>
        <w:t>Miller, S. E., and S. C. Heinl. 2018. Chilkat Lake sockeye salmon escapement goal review. Alaska Department of Fish and Game, Fishery Manuscript No. 18-05, Anchorage.</w:t>
      </w:r>
    </w:p>
    <w:p w14:paraId="729A7532" w14:textId="41894365" w:rsidR="002913BF" w:rsidRPr="00EB1A75" w:rsidRDefault="002913BF" w:rsidP="00F80D5C">
      <w:pPr>
        <w:rPr>
          <w:sz w:val="20"/>
          <w:szCs w:val="20"/>
        </w:rPr>
      </w:pPr>
      <w:r w:rsidRPr="00EB1A75">
        <w:rPr>
          <w:sz w:val="20"/>
          <w:szCs w:val="20"/>
        </w:rPr>
        <w:t>Ransbury, S. R., N. L. Zeiser, J. A. Bednarski, S. C. Heinl, C. S. Jalbert, and S. E. Miller. 2021. Stock assessment study of Chilkat Lake and River sockeye salmon, 2017–2020. Alaska Department of Fish and Game, Fishery Manuscript 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r w:rsidR="00FB2E8E">
        <w:rPr>
          <w:sz w:val="20"/>
          <w:szCs w:val="20"/>
        </w:rPr>
        <w:t xml:space="preserve">Division of Commercial Fisheries, </w:t>
      </w:r>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r w:rsidR="00FB2E8E">
        <w:rPr>
          <w:sz w:val="20"/>
          <w:szCs w:val="20"/>
        </w:rPr>
        <w:t xml:space="preserve">Division of Commercial Fisheries, </w:t>
      </w:r>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6CF58EF3"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r w:rsidR="00FB2E8E">
        <w:rPr>
          <w:sz w:val="22"/>
          <w:szCs w:val="22"/>
        </w:rPr>
        <w:t xml:space="preserve">are </w:t>
      </w:r>
      <w:r w:rsidR="004C19DE">
        <w:rPr>
          <w:sz w:val="22"/>
          <w:szCs w:val="22"/>
        </w:rPr>
        <w:t xml:space="preserve">based on the </w:t>
      </w:r>
      <w:proofErr w:type="gramStart"/>
      <w:r w:rsidR="004C19DE">
        <w:rPr>
          <w:sz w:val="22"/>
          <w:szCs w:val="22"/>
        </w:rPr>
        <w:t>log</w:t>
      </w:r>
      <w:proofErr w:type="gramEnd"/>
      <w:r w:rsidR="004C19DE">
        <w:rPr>
          <w:sz w:val="22"/>
          <w:szCs w:val="22"/>
        </w:rPr>
        <w:t>-normal bias-corrected alpha parameter.</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5" w:name="OLE_LINK1"/>
            <w:r w:rsidRPr="00902487">
              <w:rPr>
                <w:rFonts w:eastAsiaTheme="minorHAnsi"/>
                <w:color w:val="000000"/>
                <w:sz w:val="20"/>
                <w:szCs w:val="20"/>
              </w:rPr>
              <w:t>0.78</w:t>
            </w:r>
            <w:bookmarkEnd w:id="5"/>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6" w:name="OLE_LINK2"/>
            <w:r w:rsidRPr="00902487">
              <w:rPr>
                <w:rFonts w:eastAsiaTheme="minorHAnsi"/>
                <w:color w:val="000000"/>
                <w:sz w:val="20"/>
                <w:szCs w:val="20"/>
              </w:rPr>
              <w:t>1.26</w:t>
            </w:r>
            <w:bookmarkEnd w:id="6"/>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7" w:name="OLE_LINK3"/>
            <w:r w:rsidRPr="00902487">
              <w:rPr>
                <w:rFonts w:eastAsiaTheme="minorHAnsi"/>
                <w:color w:val="000000"/>
                <w:sz w:val="20"/>
                <w:szCs w:val="20"/>
              </w:rPr>
              <w:t>0.41</w:t>
            </w:r>
            <w:bookmarkEnd w:id="7"/>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m</w:t>
            </w:r>
            <w:proofErr w:type="spellEnd"/>
            <w:r w:rsidRPr="00902487">
              <w:rPr>
                <w:rFonts w:eastAsiaTheme="minorHAnsi"/>
                <w:color w:val="000000"/>
                <w:sz w:val="20"/>
                <w:szCs w:val="20"/>
                <w:vertAlign w:val="subscript"/>
              </w:rPr>
              <w:t>-r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weir</w:t>
            </w:r>
            <w:proofErr w:type="spellEnd"/>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9EB4E5C" w:rsidR="004C19DE" w:rsidRPr="004C19DE" w:rsidRDefault="00902487" w:rsidP="00F80D5C">
      <w:pPr>
        <w:rPr>
          <w:sz w:val="22"/>
          <w:szCs w:val="22"/>
        </w:rPr>
      </w:pPr>
      <w:proofErr w:type="spellStart"/>
      <w:r w:rsidRPr="00902487">
        <w:rPr>
          <w:sz w:val="18"/>
          <w:szCs w:val="18"/>
          <w:vertAlign w:val="superscript"/>
        </w:rPr>
        <w:t>a</w:t>
      </w:r>
      <w:r>
        <w:rPr>
          <w:sz w:val="18"/>
          <w:szCs w:val="18"/>
        </w:rPr>
        <w:t>The</w:t>
      </w:r>
      <w:proofErr w:type="spellEnd"/>
      <w:r>
        <w:rPr>
          <w:sz w:val="18"/>
          <w:szCs w:val="18"/>
        </w:rPr>
        <w:t xml:space="preserv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(97.5th–2.5th percentile)/3.92/posterior median point estimate. If the posterior median is approximately normal, then the lower and upper bound</w:t>
      </w:r>
      <w:r w:rsidR="00FB2E8E">
        <w:rPr>
          <w:sz w:val="18"/>
          <w:szCs w:val="18"/>
        </w:rPr>
        <w:t>s</w:t>
      </w:r>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17A7F9F3"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w:t>
      </w:r>
      <w:r w:rsidR="00DB7786">
        <w:rPr>
          <w:sz w:val="22"/>
          <w:szCs w:val="22"/>
        </w:rPr>
        <w:t>Observed counts and estimates (open circles), modeled</w:t>
      </w:r>
      <w:r w:rsidRPr="008F4990">
        <w:rPr>
          <w:sz w:val="22"/>
          <w:szCs w:val="22"/>
        </w:rPr>
        <w:t xml:space="preserve"> estimates (posterior median; solid line)</w:t>
      </w:r>
      <w:r w:rsidR="00DB7786">
        <w:rPr>
          <w:sz w:val="22"/>
          <w:szCs w:val="22"/>
        </w:rPr>
        <w:t>,</w:t>
      </w:r>
      <w:r w:rsidRPr="008F4990">
        <w:rPr>
          <w:sz w:val="22"/>
          <w:szCs w:val="22"/>
        </w:rPr>
        <w:t xml:space="preserve"> and 95% credib</w:t>
      </w:r>
      <w:r>
        <w:rPr>
          <w:sz w:val="22"/>
          <w:szCs w:val="22"/>
        </w:rPr>
        <w:t>le</w:t>
      </w:r>
      <w:r w:rsidRPr="008F4990">
        <w:rPr>
          <w:sz w:val="22"/>
          <w:szCs w:val="22"/>
        </w:rPr>
        <w:t xml:space="preserve"> intervals (shaded areas) of escapement (</w:t>
      </w:r>
      <w:r w:rsidR="00DB7786">
        <w:rPr>
          <w:sz w:val="22"/>
          <w:szCs w:val="22"/>
        </w:rPr>
        <w:t>DIDSON counts; Panel</w:t>
      </w:r>
      <w:r w:rsidR="00DB7786" w:rsidRPr="008F4990">
        <w:rPr>
          <w:sz w:val="22"/>
          <w:szCs w:val="22"/>
        </w:rPr>
        <w:t xml:space="preserve"> </w:t>
      </w:r>
      <w:r w:rsidRPr="008F4990">
        <w:rPr>
          <w:sz w:val="22"/>
          <w:szCs w:val="22"/>
        </w:rPr>
        <w:t>A) and indices of escapement (</w:t>
      </w:r>
      <w:r w:rsidR="00DB7786">
        <w:rPr>
          <w:sz w:val="22"/>
          <w:szCs w:val="22"/>
        </w:rPr>
        <w:t>weir counts, Panel</w:t>
      </w:r>
      <w:r w:rsidRPr="008F4990">
        <w:rPr>
          <w:sz w:val="22"/>
          <w:szCs w:val="22"/>
        </w:rPr>
        <w:t xml:space="preserve"> B</w:t>
      </w:r>
      <w:r w:rsidR="00DB7786">
        <w:rPr>
          <w:sz w:val="22"/>
          <w:szCs w:val="22"/>
        </w:rPr>
        <w:t>;</w:t>
      </w:r>
      <w:r w:rsidRPr="008F4990">
        <w:rPr>
          <w:sz w:val="22"/>
          <w:szCs w:val="22"/>
        </w:rPr>
        <w:t xml:space="preserve"> </w:t>
      </w:r>
      <w:r w:rsidR="00DB7786">
        <w:rPr>
          <w:sz w:val="22"/>
          <w:szCs w:val="22"/>
        </w:rPr>
        <w:t>mark–recapture estimates,</w:t>
      </w:r>
      <w:r w:rsidRPr="008F4990">
        <w:rPr>
          <w:sz w:val="22"/>
          <w:szCs w:val="22"/>
        </w:rPr>
        <w:t xml:space="preserve"> </w:t>
      </w:r>
      <w:r w:rsidR="00DB7786">
        <w:rPr>
          <w:sz w:val="22"/>
          <w:szCs w:val="22"/>
        </w:rPr>
        <w:t>Panel</w:t>
      </w:r>
      <w:r w:rsidR="00DB7786" w:rsidRPr="008F4990">
        <w:rPr>
          <w:sz w:val="22"/>
          <w:szCs w:val="22"/>
        </w:rPr>
        <w:t xml:space="preserve"> </w:t>
      </w:r>
      <w:r w:rsidRPr="008F4990">
        <w:rPr>
          <w:sz w:val="22"/>
          <w:szCs w:val="22"/>
        </w:rPr>
        <w:t xml:space="preserve">C) from </w:t>
      </w:r>
      <w:r w:rsidR="00DB7786">
        <w:rPr>
          <w:sz w:val="22"/>
          <w:szCs w:val="22"/>
        </w:rPr>
        <w:t>the</w:t>
      </w:r>
      <w:r w:rsidR="00DB7786" w:rsidRPr="008F4990">
        <w:rPr>
          <w:sz w:val="22"/>
          <w:szCs w:val="22"/>
        </w:rPr>
        <w:t xml:space="preserve"> </w:t>
      </w:r>
      <w:r w:rsidRPr="008F4990">
        <w:rPr>
          <w:sz w:val="22"/>
          <w:szCs w:val="22"/>
        </w:rPr>
        <w:t xml:space="preserve">state-space model of Chilkat Lake sockeye salmon, calendar years 1976–2022. </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8F27F8F"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r w:rsidR="009332CD">
        <w:rPr>
          <w:sz w:val="22"/>
          <w:szCs w:val="22"/>
        </w:rPr>
        <w:t>the</w:t>
      </w:r>
      <w:r w:rsidR="009332CD" w:rsidRPr="008F4990">
        <w:rPr>
          <w:sz w:val="22"/>
          <w:szCs w:val="22"/>
        </w:rPr>
        <w:t xml:space="preserve"> </w:t>
      </w:r>
      <w:r w:rsidRPr="008F4990">
        <w:rPr>
          <w:sz w:val="22"/>
          <w:szCs w:val="22"/>
        </w:rPr>
        <w:t xml:space="preserve">state-space model of Chilkat Lake sockeye salmon, 1976–2022. </w:t>
      </w:r>
      <w:r>
        <w:rPr>
          <w:sz w:val="22"/>
          <w:szCs w:val="22"/>
        </w:rPr>
        <w:t xml:space="preserve">The dotted line in </w:t>
      </w:r>
      <w:r w:rsidR="009332CD">
        <w:rPr>
          <w:sz w:val="22"/>
          <w:szCs w:val="22"/>
        </w:rPr>
        <w:t xml:space="preserve">Panel </w:t>
      </w:r>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w:t>
      </w:r>
      <w:r w:rsidR="009332CD">
        <w:rPr>
          <w:sz w:val="22"/>
          <w:szCs w:val="22"/>
        </w:rPr>
        <w:t>Panel</w:t>
      </w:r>
      <w:r w:rsidR="009332CD" w:rsidRPr="008F4990">
        <w:rPr>
          <w:sz w:val="22"/>
          <w:szCs w:val="22"/>
        </w:rPr>
        <w:t xml:space="preserv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700180FA" w:rsidR="00BA544F" w:rsidRPr="008F4990" w:rsidRDefault="00A55113" w:rsidP="00BA544F">
      <w:pPr>
        <w:rPr>
          <w:sz w:val="22"/>
          <w:szCs w:val="22"/>
        </w:rPr>
      </w:pPr>
      <w:ins w:id="8" w:author="Miller, Sara E (DFG)" w:date="2023-04-17T11:48:00Z">
        <w:r>
          <w:rPr>
            <w:noProof/>
            <w:sz w:val="22"/>
            <w:szCs w:val="22"/>
          </w:rPr>
          <w:lastRenderedPageBreak/>
          <w:drawing>
            <wp:inline distT="0" distB="0" distL="0" distR="0" wp14:anchorId="2291D10C" wp14:editId="505F3859">
              <wp:extent cx="5939790" cy="3713480"/>
              <wp:effectExtent l="0" t="0" r="3810" b="1270"/>
              <wp:docPr id="1790247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ins>
    </w:p>
    <w:p w14:paraId="7E71FA70" w14:textId="43000A1C"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–Plausible spawner-recruit relationships for Chilkat Lake sockeye salmon as derived from </w:t>
      </w:r>
      <w:r w:rsidR="00845E60">
        <w:rPr>
          <w:sz w:val="22"/>
          <w:szCs w:val="22"/>
        </w:rPr>
        <w:t>the</w:t>
      </w:r>
      <w:r w:rsidR="00845E60" w:rsidRPr="008F4990">
        <w:rPr>
          <w:sz w:val="22"/>
          <w:szCs w:val="22"/>
        </w:rPr>
        <w:t xml:space="preserve"> </w:t>
      </w:r>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are plotted as </w:t>
      </w:r>
      <w:commentRangeStart w:id="9"/>
      <w:commentRangeEnd w:id="9"/>
      <w:r w:rsidR="00845E60">
        <w:rPr>
          <w:rStyle w:val="CommentReference"/>
        </w:rPr>
        <w:commentReference w:id="9"/>
      </w:r>
      <w:r>
        <w:rPr>
          <w:sz w:val="22"/>
          <w:szCs w:val="22"/>
        </w:rPr>
        <w:t>open circles</w:t>
      </w:r>
      <w:r w:rsidR="00845E60">
        <w:rPr>
          <w:sz w:val="22"/>
          <w:szCs w:val="22"/>
        </w:rPr>
        <w:t xml:space="preserve"> for brood years 1976–2012 and </w:t>
      </w:r>
      <w:r w:rsidR="00902487">
        <w:rPr>
          <w:sz w:val="22"/>
          <w:szCs w:val="22"/>
        </w:rPr>
        <w:t xml:space="preserve">solid black circles </w:t>
      </w:r>
      <w:r w:rsidR="00845E60">
        <w:rPr>
          <w:sz w:val="22"/>
          <w:szCs w:val="22"/>
        </w:rPr>
        <w:t xml:space="preserve">for </w:t>
      </w:r>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w:t>
      </w:r>
      <w:r w:rsidR="002533C7">
        <w:rPr>
          <w:sz w:val="22"/>
          <w:szCs w:val="22"/>
        </w:rPr>
        <w:t>le</w:t>
      </w:r>
      <w:r w:rsidRPr="008F4990">
        <w:rPr>
          <w:sz w:val="22"/>
          <w:szCs w:val="22"/>
        </w:rPr>
        <w:t xml:space="preserve"> intervals (</w:t>
      </w:r>
      <w:r w:rsidR="00A55113">
        <w:rPr>
          <w:sz w:val="22"/>
          <w:szCs w:val="22"/>
        </w:rPr>
        <w:t xml:space="preserve">darker and lighter </w:t>
      </w:r>
      <w:r w:rsidRPr="008F4990">
        <w:rPr>
          <w:sz w:val="22"/>
          <w:szCs w:val="22"/>
        </w:rPr>
        <w:t>shaded areas</w:t>
      </w:r>
      <w:r w:rsidR="00A55113">
        <w:rPr>
          <w:sz w:val="22"/>
          <w:szCs w:val="22"/>
        </w:rPr>
        <w:t>, respectively</w:t>
      </w:r>
      <w:r w:rsidRPr="008F4990">
        <w:rPr>
          <w:sz w:val="22"/>
          <w:szCs w:val="22"/>
        </w:rPr>
        <w:t>).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2043B180" w:rsidR="00F95EB1" w:rsidRPr="008F4990" w:rsidRDefault="00F95EB1" w:rsidP="00A47606">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inl, Steve (DFG)" w:date="2023-04-17T10:10:00Z" w:initials="HS(">
    <w:p w14:paraId="1C71DEE1" w14:textId="520AA1E4" w:rsidR="00F165BF" w:rsidRDefault="00F165BF" w:rsidP="004D6FF6">
      <w:pPr>
        <w:pStyle w:val="CommentText"/>
        <w:jc w:val="left"/>
      </w:pPr>
      <w:r>
        <w:rPr>
          <w:rStyle w:val="CommentReference"/>
        </w:rPr>
        <w:annotationRef/>
      </w:r>
      <w:r>
        <w:t>Save this for the end.</w:t>
      </w:r>
    </w:p>
  </w:comment>
  <w:comment w:id="2" w:author="Heinl, Steve (DFG)" w:date="2023-04-17T10:13:00Z" w:initials="HS(">
    <w:p w14:paraId="06922F32" w14:textId="77777777" w:rsidR="00B75D8C" w:rsidRDefault="00F165BF" w:rsidP="00E04761">
      <w:pPr>
        <w:pStyle w:val="CommentText"/>
        <w:jc w:val="left"/>
      </w:pPr>
      <w:r>
        <w:rPr>
          <w:rStyle w:val="CommentReference"/>
        </w:rPr>
        <w:annotationRef/>
      </w:r>
      <w:r w:rsidR="00B75D8C">
        <w:t>Suggest adding this from Miller and Heinl (2018). Would be good to include something to this effect, since escapement ranges that provide 90% MSY is about 63,000-135,000 fish (rote calculation from model results).</w:t>
      </w:r>
    </w:p>
  </w:comment>
  <w:comment w:id="9" w:author="Heinl, Steve (DFG)" w:date="2023-04-17T11:02:00Z" w:initials="HS(">
    <w:p w14:paraId="4247C862" w14:textId="2C7966B3" w:rsidR="00845E60" w:rsidRDefault="00845E60" w:rsidP="00CE0594">
      <w:pPr>
        <w:pStyle w:val="CommentText"/>
        <w:jc w:val="left"/>
      </w:pPr>
      <w:r>
        <w:rPr>
          <w:rStyle w:val="CommentReference"/>
        </w:rPr>
        <w:annotationRef/>
      </w:r>
      <w:r>
        <w:t>Doesn't look like the 95% CIs are plotted.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1DEE1" w15:done="0"/>
  <w15:commentEx w15:paraId="06922F32" w15:done="0"/>
  <w15:commentEx w15:paraId="4247C8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99B2" w16cex:dateUtc="2023-04-17T18:10:00Z"/>
  <w16cex:commentExtensible w16cex:durableId="27E79A5B" w16cex:dateUtc="2023-04-17T18:13:00Z"/>
  <w16cex:commentExtensible w16cex:durableId="27E7A5AC" w16cex:dateUtc="2023-04-17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1DEE1" w16cid:durableId="27E799B2"/>
  <w16cid:commentId w16cid:paraId="06922F32" w16cid:durableId="27E79A5B"/>
  <w16cid:commentId w16cid:paraId="4247C862" w16cid:durableId="27E7A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C77B" w14:textId="77777777" w:rsidR="00110D92" w:rsidRDefault="00110D92" w:rsidP="00F95EB1">
      <w:pPr>
        <w:spacing w:after="0"/>
      </w:pPr>
      <w:r>
        <w:separator/>
      </w:r>
    </w:p>
  </w:endnote>
  <w:endnote w:type="continuationSeparator" w:id="0">
    <w:p w14:paraId="1095165A" w14:textId="77777777" w:rsidR="00110D92" w:rsidRDefault="00110D92"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68B59" w14:textId="77777777" w:rsidR="00110D92" w:rsidRDefault="00110D92" w:rsidP="00F95EB1">
      <w:pPr>
        <w:spacing w:after="0"/>
      </w:pPr>
      <w:r>
        <w:separator/>
      </w:r>
    </w:p>
  </w:footnote>
  <w:footnote w:type="continuationSeparator" w:id="0">
    <w:p w14:paraId="47EC1270" w14:textId="77777777" w:rsidR="00110D92" w:rsidRDefault="00110D92" w:rsidP="00F95EB1">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nl, Steve (DFG)">
    <w15:presenceInfo w15:providerId="AD" w15:userId="S::steve.heinl@alaska.gov::7fa9c0b6-f3fc-4d32-9792-37aa99b5dead"/>
  </w15:person>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110D92"/>
    <w:rsid w:val="00174134"/>
    <w:rsid w:val="001D3838"/>
    <w:rsid w:val="002109C2"/>
    <w:rsid w:val="002428D8"/>
    <w:rsid w:val="002533C7"/>
    <w:rsid w:val="00260CBA"/>
    <w:rsid w:val="00277C4E"/>
    <w:rsid w:val="002913BF"/>
    <w:rsid w:val="002B3A1A"/>
    <w:rsid w:val="002F7F14"/>
    <w:rsid w:val="003627AA"/>
    <w:rsid w:val="004220CE"/>
    <w:rsid w:val="004C19DE"/>
    <w:rsid w:val="00523C6E"/>
    <w:rsid w:val="00562AC2"/>
    <w:rsid w:val="005C3BCF"/>
    <w:rsid w:val="00620A71"/>
    <w:rsid w:val="006A25CE"/>
    <w:rsid w:val="006C0A89"/>
    <w:rsid w:val="006D03B1"/>
    <w:rsid w:val="006E1AAD"/>
    <w:rsid w:val="006E5D16"/>
    <w:rsid w:val="00733315"/>
    <w:rsid w:val="0073633E"/>
    <w:rsid w:val="00761003"/>
    <w:rsid w:val="00791141"/>
    <w:rsid w:val="0079307C"/>
    <w:rsid w:val="007B5516"/>
    <w:rsid w:val="00821BB4"/>
    <w:rsid w:val="00845E60"/>
    <w:rsid w:val="008528D0"/>
    <w:rsid w:val="008C0079"/>
    <w:rsid w:val="008F4990"/>
    <w:rsid w:val="008F5F1F"/>
    <w:rsid w:val="00902487"/>
    <w:rsid w:val="009332CD"/>
    <w:rsid w:val="00972925"/>
    <w:rsid w:val="00977784"/>
    <w:rsid w:val="00990D59"/>
    <w:rsid w:val="009F7108"/>
    <w:rsid w:val="00A47606"/>
    <w:rsid w:val="00A55113"/>
    <w:rsid w:val="00A750E0"/>
    <w:rsid w:val="00A924D1"/>
    <w:rsid w:val="00AB3560"/>
    <w:rsid w:val="00AD76B7"/>
    <w:rsid w:val="00B60450"/>
    <w:rsid w:val="00B75D8C"/>
    <w:rsid w:val="00B905FD"/>
    <w:rsid w:val="00BA544F"/>
    <w:rsid w:val="00BB1F0D"/>
    <w:rsid w:val="00BE0402"/>
    <w:rsid w:val="00BF3DC3"/>
    <w:rsid w:val="00CB4866"/>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3</cp:revision>
  <dcterms:created xsi:type="dcterms:W3CDTF">2023-04-17T19:37:00Z</dcterms:created>
  <dcterms:modified xsi:type="dcterms:W3CDTF">2023-04-17T19:48:00Z</dcterms:modified>
</cp:coreProperties>
</file>